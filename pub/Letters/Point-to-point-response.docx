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7C784" w14:textId="77777777" w:rsidR="00472815" w:rsidRPr="00472815" w:rsidRDefault="00472815" w:rsidP="00472815">
      <w:pPr>
        <w:pStyle w:val="Heading1"/>
        <w:rPr>
          <w:color w:val="auto"/>
        </w:rPr>
      </w:pPr>
      <w:r>
        <w:br/>
      </w:r>
      <w:r w:rsidRPr="00472815">
        <w:rPr>
          <w:color w:val="auto"/>
        </w:rPr>
        <w:t>Point-to-point response for manuscript TBME-00561-2016</w:t>
      </w:r>
    </w:p>
    <w:p w14:paraId="2F3E0033" w14:textId="77777777" w:rsidR="00472815" w:rsidRDefault="00472815" w:rsidP="00472815">
      <w:pPr>
        <w:rPr>
          <w:rFonts w:eastAsia="Times New Roman" w:cs="Times New Roman"/>
        </w:rPr>
      </w:pPr>
    </w:p>
    <w:p w14:paraId="789A7812" w14:textId="77777777" w:rsidR="00472815" w:rsidRDefault="00472815" w:rsidP="00472815">
      <w:pPr>
        <w:rPr>
          <w:rFonts w:eastAsia="Times New Roman" w:cs="Times New Roman"/>
        </w:rPr>
      </w:pPr>
    </w:p>
    <w:p w14:paraId="58FD38AF" w14:textId="77777777" w:rsidR="00472815" w:rsidRPr="00472815" w:rsidRDefault="00472815" w:rsidP="00472815">
      <w:pPr>
        <w:rPr>
          <w:rFonts w:eastAsia="Times New Roman" w:cs="Times New Roman"/>
        </w:rPr>
      </w:pPr>
      <w:r w:rsidRPr="004F0388">
        <w:rPr>
          <w:rStyle w:val="Heading2Char"/>
          <w:color w:val="auto"/>
        </w:rPr>
        <w:t>Reviewer: 1</w:t>
      </w:r>
      <w:r w:rsidRPr="004F0388">
        <w:rPr>
          <w:rStyle w:val="Heading2Char"/>
          <w:color w:val="auto"/>
        </w:rPr>
        <w:br/>
      </w:r>
      <w:r>
        <w:rPr>
          <w:rFonts w:eastAsia="Times New Roman" w:cs="Times New Roman"/>
        </w:rPr>
        <w:br/>
      </w:r>
      <w:r w:rsidRPr="00472815">
        <w:rPr>
          <w:rFonts w:eastAsia="Times New Roman" w:cs="Times New Roman"/>
        </w:rPr>
        <w:t>In this manuscript, the authors have reviewed the fundamentals of widely-used theoretical models</w:t>
      </w:r>
      <w:r>
        <w:rPr>
          <w:rFonts w:eastAsia="Times New Roman" w:cs="Times New Roman"/>
        </w:rPr>
        <w:t xml:space="preserve"> </w:t>
      </w:r>
      <w:r w:rsidRPr="00472815">
        <w:rPr>
          <w:rFonts w:eastAsia="Times New Roman" w:cs="Times New Roman"/>
        </w:rPr>
        <w:t>underpinning perfusion estimation, including tracer kinetics and deconvolution formulations, as well</w:t>
      </w:r>
      <w:r>
        <w:rPr>
          <w:rFonts w:eastAsia="Times New Roman" w:cs="Times New Roman"/>
        </w:rPr>
        <w:t xml:space="preserve"> </w:t>
      </w:r>
      <w:r w:rsidRPr="00472815">
        <w:rPr>
          <w:rFonts w:eastAsia="Times New Roman" w:cs="Times New Roman"/>
        </w:rPr>
        <w:t>as the continuum models based on porous media flow. The definitions of perfusion have been</w:t>
      </w:r>
      <w:r>
        <w:rPr>
          <w:rFonts w:eastAsia="Times New Roman" w:cs="Times New Roman"/>
        </w:rPr>
        <w:t xml:space="preserve"> </w:t>
      </w:r>
      <w:r w:rsidRPr="00472815">
        <w:rPr>
          <w:rFonts w:eastAsia="Times New Roman" w:cs="Times New Roman"/>
        </w:rPr>
        <w:t>reviewed, and a new measure that clarifies some of the shortcomings of the traditional approach</w:t>
      </w:r>
      <w:r>
        <w:rPr>
          <w:rFonts w:eastAsia="Times New Roman" w:cs="Times New Roman"/>
        </w:rPr>
        <w:t xml:space="preserve"> </w:t>
      </w:r>
      <w:r w:rsidRPr="00472815">
        <w:rPr>
          <w:rFonts w:eastAsia="Times New Roman" w:cs="Times New Roman"/>
        </w:rPr>
        <w:t>had been proposed. The results were studied in s</w:t>
      </w:r>
      <w:r>
        <w:rPr>
          <w:rFonts w:eastAsia="Times New Roman" w:cs="Times New Roman"/>
        </w:rPr>
        <w:t xml:space="preserve">ynthetic and cerebrovascular CT </w:t>
      </w:r>
      <w:r w:rsidRPr="00472815">
        <w:rPr>
          <w:rFonts w:eastAsia="Times New Roman" w:cs="Times New Roman"/>
        </w:rPr>
        <w:t>perfusion dataset.</w:t>
      </w:r>
      <w:r>
        <w:rPr>
          <w:rFonts w:eastAsia="Times New Roman" w:cs="Times New Roman"/>
        </w:rPr>
        <w:t xml:space="preserve"> </w:t>
      </w:r>
      <w:r w:rsidRPr="00472815">
        <w:rPr>
          <w:rFonts w:eastAsia="Times New Roman" w:cs="Times New Roman"/>
        </w:rPr>
        <w:t>The study targets an important unaddressed problem in the imaging and medical communities, and</w:t>
      </w:r>
      <w:r>
        <w:rPr>
          <w:rFonts w:eastAsia="Times New Roman" w:cs="Times New Roman"/>
        </w:rPr>
        <w:t xml:space="preserve"> </w:t>
      </w:r>
      <w:r w:rsidRPr="00472815">
        <w:rPr>
          <w:rFonts w:eastAsia="Times New Roman" w:cs="Times New Roman"/>
        </w:rPr>
        <w:t>there is no major concern with the methodologies used. However, my main concern is that much of</w:t>
      </w:r>
      <w:r>
        <w:rPr>
          <w:rFonts w:eastAsia="Times New Roman" w:cs="Times New Roman"/>
        </w:rPr>
        <w:t xml:space="preserve"> </w:t>
      </w:r>
      <w:r w:rsidRPr="00472815">
        <w:rPr>
          <w:rFonts w:eastAsia="Times New Roman" w:cs="Times New Roman"/>
        </w:rPr>
        <w:t>the proposed work is recapitulating widely-available knowledge, and I feel there is little that can be</w:t>
      </w:r>
      <w:r>
        <w:rPr>
          <w:rFonts w:eastAsia="Times New Roman" w:cs="Times New Roman"/>
        </w:rPr>
        <w:t xml:space="preserve"> </w:t>
      </w:r>
      <w:r w:rsidRPr="00472815">
        <w:rPr>
          <w:rFonts w:eastAsia="Times New Roman" w:cs="Times New Roman"/>
        </w:rPr>
        <w:t>regarded as a substantial new result which merits publication in TBME.</w:t>
      </w:r>
    </w:p>
    <w:p w14:paraId="05746C04" w14:textId="77777777" w:rsidR="00472815" w:rsidRPr="00472815" w:rsidRDefault="00472815" w:rsidP="00472815">
      <w:pPr>
        <w:rPr>
          <w:rFonts w:eastAsia="Times New Roman" w:cs="Times New Roman"/>
        </w:rPr>
      </w:pPr>
      <w:r w:rsidRPr="00472815">
        <w:rPr>
          <w:rFonts w:eastAsia="Times New Roman" w:cs="Times New Roman"/>
        </w:rPr>
        <w:t>For instance, what is practical use for the new perfusion measure Ps? It requires one to know various</w:t>
      </w:r>
      <w:r>
        <w:rPr>
          <w:rFonts w:eastAsia="Times New Roman" w:cs="Times New Roman"/>
        </w:rPr>
        <w:t xml:space="preserve"> </w:t>
      </w:r>
      <w:r w:rsidRPr="00472815">
        <w:rPr>
          <w:rFonts w:eastAsia="Times New Roman" w:cs="Times New Roman"/>
        </w:rPr>
        <w:t>pieces of information (such as flux and streamlines), which are likely to be part of the unknowns we</w:t>
      </w:r>
      <w:r>
        <w:rPr>
          <w:rFonts w:eastAsia="Times New Roman" w:cs="Times New Roman"/>
        </w:rPr>
        <w:t xml:space="preserve"> </w:t>
      </w:r>
      <w:r w:rsidRPr="00472815">
        <w:rPr>
          <w:rFonts w:eastAsia="Times New Roman" w:cs="Times New Roman"/>
        </w:rPr>
        <w:t>are trying to estimate along with perfusion. The radius of the ensuing pseudo-streamsurface (for a</w:t>
      </w:r>
      <w:r>
        <w:rPr>
          <w:rFonts w:eastAsia="Times New Roman" w:cs="Times New Roman"/>
        </w:rPr>
        <w:t xml:space="preserve"> </w:t>
      </w:r>
      <w:r w:rsidRPr="00472815">
        <w:rPr>
          <w:rFonts w:eastAsia="Times New Roman" w:cs="Times New Roman"/>
        </w:rPr>
        <w:t>lack of a better name) has no clear physical interpretation compared to, say, the partial pressure of</w:t>
      </w:r>
      <w:r>
        <w:rPr>
          <w:rFonts w:eastAsia="Times New Roman" w:cs="Times New Roman"/>
        </w:rPr>
        <w:t xml:space="preserve"> </w:t>
      </w:r>
      <w:r w:rsidRPr="00472815">
        <w:rPr>
          <w:rFonts w:eastAsia="Times New Roman" w:cs="Times New Roman"/>
        </w:rPr>
        <w:t>oxygen in the blood passing through t</w:t>
      </w:r>
      <w:r>
        <w:rPr>
          <w:rFonts w:eastAsia="Times New Roman" w:cs="Times New Roman"/>
        </w:rPr>
        <w:t xml:space="preserve">he volume which may be the real </w:t>
      </w:r>
      <w:r w:rsidRPr="00472815">
        <w:rPr>
          <w:rFonts w:eastAsia="Times New Roman" w:cs="Times New Roman"/>
        </w:rPr>
        <w:t>quantity of interest. Related</w:t>
      </w:r>
      <w:r>
        <w:rPr>
          <w:rFonts w:eastAsia="Times New Roman" w:cs="Times New Roman"/>
        </w:rPr>
        <w:t xml:space="preserve"> </w:t>
      </w:r>
      <w:r w:rsidRPr="00472815">
        <w:rPr>
          <w:rFonts w:eastAsia="Times New Roman" w:cs="Times New Roman"/>
        </w:rPr>
        <w:t>to this, the results presented in figure 1 is showing merely the fact that if one analytically discretises</w:t>
      </w:r>
      <w:r>
        <w:rPr>
          <w:rFonts w:eastAsia="Times New Roman" w:cs="Times New Roman"/>
        </w:rPr>
        <w:t xml:space="preserve"> the continuous PDE </w:t>
      </w:r>
      <w:r w:rsidRPr="00472815">
        <w:rPr>
          <w:rFonts w:eastAsia="Times New Roman" w:cs="Times New Roman"/>
        </w:rPr>
        <w:t>consistently, the results will agree better as the discretisation is refined. The fact</w:t>
      </w:r>
    </w:p>
    <w:p w14:paraId="5E609225" w14:textId="77777777" w:rsidR="00472815" w:rsidRDefault="00472815" w:rsidP="00472815">
      <w:pPr>
        <w:rPr>
          <w:rFonts w:eastAsia="Times New Roman" w:cs="Times New Roman"/>
          <w:i/>
          <w:iCs/>
        </w:rPr>
      </w:pPr>
      <w:r w:rsidRPr="00472815">
        <w:rPr>
          <w:rFonts w:eastAsia="Times New Roman" w:cs="Times New Roman"/>
        </w:rPr>
        <w:t>that consideration of transport requires the knowledge of upstream flows is something I would</w:t>
      </w:r>
      <w:r>
        <w:rPr>
          <w:rFonts w:eastAsia="Times New Roman" w:cs="Times New Roman"/>
        </w:rPr>
        <w:t xml:space="preserve"> </w:t>
      </w:r>
      <w:r w:rsidRPr="00472815">
        <w:rPr>
          <w:rFonts w:eastAsia="Times New Roman" w:cs="Times New Roman"/>
        </w:rPr>
        <w:t>regard as being self-evident, and a detailed treatment focussing on that aspect avoids confronting</w:t>
      </w:r>
      <w:r>
        <w:rPr>
          <w:rFonts w:eastAsia="Times New Roman" w:cs="Times New Roman"/>
        </w:rPr>
        <w:t xml:space="preserve"> </w:t>
      </w:r>
      <w:r w:rsidRPr="00472815">
        <w:rPr>
          <w:rFonts w:eastAsia="Times New Roman" w:cs="Times New Roman"/>
        </w:rPr>
        <w:t xml:space="preserve">the real elephant in the room which is, </w:t>
      </w:r>
      <w:r w:rsidRPr="00472815">
        <w:rPr>
          <w:rFonts w:eastAsia="Times New Roman" w:cs="Times New Roman"/>
          <w:i/>
          <w:iCs/>
        </w:rPr>
        <w:t>how do we deal with the unknown upstream flow?</w:t>
      </w:r>
    </w:p>
    <w:p w14:paraId="427FBAD4" w14:textId="73CA0AC6" w:rsidR="00806DA7" w:rsidRPr="008D7082" w:rsidRDefault="0005560E" w:rsidP="00472815">
      <w:pPr>
        <w:rPr>
          <w:rFonts w:eastAsia="Times New Roman" w:cs="Times New Roman"/>
          <w:b/>
          <w:i/>
          <w:iCs/>
        </w:rPr>
      </w:pPr>
      <w:r w:rsidRPr="0005560E">
        <w:rPr>
          <w:rFonts w:eastAsia="Times New Roman" w:cs="Times New Roman"/>
          <w:b/>
          <w:iCs/>
        </w:rPr>
        <w:t>Response</w:t>
      </w:r>
      <w:r>
        <w:rPr>
          <w:rFonts w:eastAsia="Times New Roman" w:cs="Times New Roman"/>
          <w:iCs/>
        </w:rPr>
        <w:t xml:space="preserve">: </w:t>
      </w:r>
      <w:r w:rsidR="005F29F1">
        <w:rPr>
          <w:rFonts w:eastAsia="Times New Roman" w:cs="Times New Roman"/>
          <w:iCs/>
        </w:rPr>
        <w:t xml:space="preserve">In our work we </w:t>
      </w:r>
      <w:r w:rsidR="0021166F">
        <w:rPr>
          <w:rFonts w:eastAsia="Times New Roman" w:cs="Times New Roman"/>
          <w:iCs/>
        </w:rPr>
        <w:t xml:space="preserve">apply known knowledge from fluid mechanics to the </w:t>
      </w:r>
      <w:ins w:id="0" w:author="Erlend Hodneland" w:date="2016-08-08T09:18:00Z">
        <w:r w:rsidR="001773A8">
          <w:rPr>
            <w:rFonts w:eastAsia="Times New Roman" w:cs="Times New Roman"/>
            <w:iCs/>
          </w:rPr>
          <w:t xml:space="preserve">theory of </w:t>
        </w:r>
      </w:ins>
      <w:r w:rsidR="005F29F1">
        <w:rPr>
          <w:rFonts w:eastAsia="Times New Roman" w:cs="Times New Roman"/>
          <w:iCs/>
        </w:rPr>
        <w:t>perfusion</w:t>
      </w:r>
      <w:del w:id="1" w:author="Erlend Hodneland" w:date="2016-08-08T09:18:00Z">
        <w:r w:rsidR="005F29F1" w:rsidDel="001773A8">
          <w:rPr>
            <w:rFonts w:eastAsia="Times New Roman" w:cs="Times New Roman"/>
            <w:iCs/>
          </w:rPr>
          <w:delText xml:space="preserve"> </w:delText>
        </w:r>
      </w:del>
      <w:del w:id="2" w:author="Erlend Hodneland" w:date="2016-08-08T09:15:00Z">
        <w:r w:rsidR="005F29F1" w:rsidDel="000B6250">
          <w:rPr>
            <w:rFonts w:eastAsia="Times New Roman" w:cs="Times New Roman"/>
            <w:iCs/>
          </w:rPr>
          <w:delText>community</w:delText>
        </w:r>
      </w:del>
      <w:del w:id="3" w:author="Erlend Hodneland" w:date="2016-08-08T09:19:00Z">
        <w:r w:rsidR="005F29F1" w:rsidDel="006B699D">
          <w:rPr>
            <w:rFonts w:eastAsia="Times New Roman" w:cs="Times New Roman"/>
            <w:iCs/>
          </w:rPr>
          <w:delText xml:space="preserve"> where </w:delText>
        </w:r>
        <w:r w:rsidR="0021166F" w:rsidDel="006B699D">
          <w:rPr>
            <w:rFonts w:eastAsia="Times New Roman" w:cs="Times New Roman"/>
            <w:iCs/>
          </w:rPr>
          <w:delText>the users are less aware of fluid mechanics theory</w:delText>
        </w:r>
      </w:del>
      <w:r w:rsidR="0021166F">
        <w:rPr>
          <w:rFonts w:eastAsia="Times New Roman" w:cs="Times New Roman"/>
          <w:iCs/>
        </w:rPr>
        <w:t xml:space="preserve">. </w:t>
      </w:r>
      <w:ins w:id="4" w:author="Erlend Hodneland" w:date="2016-08-08T09:19:00Z">
        <w:r w:rsidR="000E0C96">
          <w:rPr>
            <w:rFonts w:eastAsia="Times New Roman" w:cs="Times New Roman"/>
            <w:iCs/>
          </w:rPr>
          <w:t>The concept of</w:t>
        </w:r>
      </w:ins>
      <w:del w:id="5" w:author="Erlend Hodneland" w:date="2016-08-08T09:19:00Z">
        <w:r w:rsidR="0021166F" w:rsidDel="000E0C96">
          <w:rPr>
            <w:rFonts w:eastAsia="Times New Roman" w:cs="Times New Roman"/>
            <w:iCs/>
          </w:rPr>
          <w:delText xml:space="preserve">In particular the </w:delText>
        </w:r>
        <w:r w:rsidR="004162B4" w:rsidDel="000E0C96">
          <w:rPr>
            <w:rFonts w:eastAsia="Times New Roman" w:cs="Times New Roman"/>
            <w:iCs/>
          </w:rPr>
          <w:delText>definition of</w:delText>
        </w:r>
      </w:del>
      <w:r w:rsidR="004162B4">
        <w:rPr>
          <w:rFonts w:eastAsia="Times New Roman" w:cs="Times New Roman"/>
          <w:iCs/>
        </w:rPr>
        <w:t xml:space="preserve"> perfusion </w:t>
      </w:r>
      <w:del w:id="6" w:author="Erlend Hodneland" w:date="2016-08-08T09:16:00Z">
        <w:r w:rsidR="004162B4" w:rsidDel="002A4BEC">
          <w:rPr>
            <w:rFonts w:eastAsia="Times New Roman" w:cs="Times New Roman"/>
            <w:iCs/>
          </w:rPr>
          <w:delText>arising</w:delText>
        </w:r>
      </w:del>
      <w:r w:rsidR="00664298">
        <w:rPr>
          <w:rFonts w:eastAsia="Times New Roman" w:cs="Times New Roman"/>
          <w:iCs/>
        </w:rPr>
        <w:t xml:space="preserve"> </w:t>
      </w:r>
      <w:del w:id="7" w:author="Erlend Hodneland" w:date="2016-08-08T09:16:00Z">
        <w:r w:rsidR="00664298" w:rsidDel="002A4BEC">
          <w:rPr>
            <w:rFonts w:eastAsia="Times New Roman" w:cs="Times New Roman"/>
            <w:iCs/>
          </w:rPr>
          <w:delText>from</w:delText>
        </w:r>
      </w:del>
      <w:del w:id="8" w:author="Erlend Hodneland" w:date="2016-08-08T09:18:00Z">
        <w:r w:rsidR="00664298" w:rsidDel="00103B1F">
          <w:rPr>
            <w:rFonts w:eastAsia="Times New Roman" w:cs="Times New Roman"/>
            <w:iCs/>
          </w:rPr>
          <w:delText xml:space="preserve"> the medical community</w:delText>
        </w:r>
      </w:del>
      <w:ins w:id="9" w:author="Erlend Hodneland" w:date="2016-08-08T09:20:00Z">
        <w:r w:rsidR="00AB2208">
          <w:rPr>
            <w:rFonts w:eastAsia="Times New Roman" w:cs="Times New Roman"/>
            <w:iCs/>
          </w:rPr>
          <w:t>is problematic</w:t>
        </w:r>
      </w:ins>
      <w:del w:id="10" w:author="Erlend Hodneland" w:date="2016-08-08T09:18:00Z">
        <w:r w:rsidR="0021166F" w:rsidDel="00103B1F">
          <w:rPr>
            <w:rFonts w:eastAsia="Times New Roman" w:cs="Times New Roman"/>
            <w:iCs/>
          </w:rPr>
          <w:delText xml:space="preserve"> </w:delText>
        </w:r>
      </w:del>
      <w:del w:id="11" w:author="Erlend Hodneland" w:date="2016-08-08T09:17:00Z">
        <w:r w:rsidR="0021166F" w:rsidDel="00D142FE">
          <w:rPr>
            <w:rFonts w:eastAsia="Times New Roman" w:cs="Times New Roman"/>
            <w:iCs/>
          </w:rPr>
          <w:delText>creates</w:delText>
        </w:r>
      </w:del>
      <w:del w:id="12" w:author="Erlend Hodneland" w:date="2016-08-08T09:20:00Z">
        <w:r w:rsidR="0021166F" w:rsidDel="00AB2208">
          <w:rPr>
            <w:rFonts w:eastAsia="Times New Roman" w:cs="Times New Roman"/>
            <w:iCs/>
          </w:rPr>
          <w:delText xml:space="preserve"> confusion</w:delText>
        </w:r>
      </w:del>
      <w:r w:rsidR="0021166F">
        <w:rPr>
          <w:rFonts w:eastAsia="Times New Roman" w:cs="Times New Roman"/>
          <w:iCs/>
        </w:rPr>
        <w:t xml:space="preserve"> when</w:t>
      </w:r>
      <w:ins w:id="13" w:author="Erlend Hodneland" w:date="2016-08-08T09:21:00Z">
        <w:r w:rsidR="00142348">
          <w:rPr>
            <w:rFonts w:eastAsia="Times New Roman" w:cs="Times New Roman"/>
            <w:iCs/>
          </w:rPr>
          <w:t xml:space="preserve"> the physics behind </w:t>
        </w:r>
      </w:ins>
      <w:del w:id="14" w:author="Erlend Hodneland" w:date="2016-08-08T09:21:00Z">
        <w:r w:rsidR="0021166F" w:rsidDel="00142348">
          <w:rPr>
            <w:rFonts w:eastAsia="Times New Roman" w:cs="Times New Roman"/>
            <w:iCs/>
          </w:rPr>
          <w:delText xml:space="preserve"> </w:delText>
        </w:r>
        <w:r w:rsidR="005F29F1" w:rsidDel="00142348">
          <w:rPr>
            <w:rFonts w:eastAsia="Times New Roman" w:cs="Times New Roman"/>
            <w:iCs/>
          </w:rPr>
          <w:delText xml:space="preserve">a formal understanding of </w:delText>
        </w:r>
      </w:del>
      <w:del w:id="15" w:author="Erlend Hodneland" w:date="2016-08-08T09:17:00Z">
        <w:r w:rsidR="005F29F1" w:rsidDel="008A0261">
          <w:rPr>
            <w:rFonts w:eastAsia="Times New Roman" w:cs="Times New Roman"/>
            <w:iCs/>
          </w:rPr>
          <w:delText>it</w:delText>
        </w:r>
      </w:del>
      <w:del w:id="16" w:author="Erlend Hodneland" w:date="2016-08-08T09:21:00Z">
        <w:r w:rsidR="005F29F1" w:rsidDel="00142348">
          <w:rPr>
            <w:rFonts w:eastAsia="Times New Roman" w:cs="Times New Roman"/>
            <w:iCs/>
          </w:rPr>
          <w:delText xml:space="preserve"> wit</w:delText>
        </w:r>
        <w:r w:rsidR="00806DA7" w:rsidDel="00142348">
          <w:rPr>
            <w:rFonts w:eastAsia="Times New Roman" w:cs="Times New Roman"/>
            <w:iCs/>
          </w:rPr>
          <w:delText xml:space="preserve">hin fluid mechanics </w:delText>
        </w:r>
      </w:del>
      <w:r w:rsidR="00806DA7">
        <w:rPr>
          <w:rFonts w:eastAsia="Times New Roman" w:cs="Times New Roman"/>
          <w:iCs/>
        </w:rPr>
        <w:t>is explored</w:t>
      </w:r>
      <w:ins w:id="17" w:author="Erlend Hodneland" w:date="2016-08-08T09:18:00Z">
        <w:r w:rsidR="00520C91">
          <w:rPr>
            <w:rFonts w:eastAsia="Times New Roman" w:cs="Times New Roman"/>
            <w:iCs/>
          </w:rPr>
          <w:t xml:space="preserve"> since perfusion</w:t>
        </w:r>
        <w:r w:rsidR="00F72CCC">
          <w:rPr>
            <w:rFonts w:eastAsia="Times New Roman" w:cs="Times New Roman"/>
            <w:iCs/>
          </w:rPr>
          <w:t xml:space="preserve"> becomes discretization dependent</w:t>
        </w:r>
      </w:ins>
      <w:r w:rsidR="005F29F1">
        <w:rPr>
          <w:rFonts w:eastAsia="Times New Roman" w:cs="Times New Roman"/>
          <w:iCs/>
        </w:rPr>
        <w:t>.</w:t>
      </w:r>
      <w:r w:rsidR="00806DA7">
        <w:rPr>
          <w:rFonts w:eastAsia="Times New Roman" w:cs="Times New Roman"/>
          <w:iCs/>
        </w:rPr>
        <w:t xml:space="preserve"> </w:t>
      </w:r>
      <w:ins w:id="18" w:author="Erlend Hodneland" w:date="2016-08-08T09:21:00Z">
        <w:r w:rsidR="003833B2">
          <w:rPr>
            <w:rFonts w:eastAsia="Times New Roman" w:cs="Times New Roman"/>
            <w:iCs/>
          </w:rPr>
          <w:t xml:space="preserve"> This is certainly</w:t>
        </w:r>
        <w:r w:rsidR="009B76F1">
          <w:rPr>
            <w:rFonts w:eastAsia="Times New Roman" w:cs="Times New Roman"/>
            <w:iCs/>
          </w:rPr>
          <w:t xml:space="preserve"> not an ideal situation for a quantitative measure. </w:t>
        </w:r>
      </w:ins>
      <w:r w:rsidR="00806DA7">
        <w:rPr>
          <w:rFonts w:eastAsia="Times New Roman" w:cs="Times New Roman"/>
          <w:iCs/>
        </w:rPr>
        <w:t>The new knowledge in our paper is to highlight the problematic issues related to perfusion a</w:t>
      </w:r>
      <w:r w:rsidR="000C7AC4">
        <w:rPr>
          <w:rFonts w:eastAsia="Times New Roman" w:cs="Times New Roman"/>
          <w:iCs/>
        </w:rPr>
        <w:t>s a measure of flow, and that it</w:t>
      </w:r>
      <w:r w:rsidR="00806DA7">
        <w:rPr>
          <w:rFonts w:eastAsia="Times New Roman" w:cs="Times New Roman"/>
          <w:iCs/>
        </w:rPr>
        <w:t xml:space="preserve"> should be used with care within traditional one-compartment models until the theory is more </w:t>
      </w:r>
      <w:del w:id="19" w:author="Constantin Sandmann" w:date="2016-07-21T16:46:00Z">
        <w:r w:rsidR="00806DA7" w:rsidDel="00D35DDB">
          <w:rPr>
            <w:rFonts w:eastAsia="Times New Roman" w:cs="Times New Roman"/>
            <w:iCs/>
          </w:rPr>
          <w:delText>sound</w:delText>
        </w:r>
      </w:del>
      <w:ins w:id="20" w:author="Constantin Sandmann" w:date="2016-07-21T16:47:00Z">
        <w:r w:rsidR="00D35DDB">
          <w:rPr>
            <w:rFonts w:eastAsia="Times New Roman" w:cs="Times New Roman"/>
            <w:iCs/>
          </w:rPr>
          <w:t>appropriate</w:t>
        </w:r>
      </w:ins>
      <w:r w:rsidR="00806DA7">
        <w:rPr>
          <w:rFonts w:eastAsia="Times New Roman" w:cs="Times New Roman"/>
          <w:iCs/>
        </w:rPr>
        <w:t>.</w:t>
      </w:r>
      <w:r w:rsidR="00EF0010">
        <w:rPr>
          <w:rFonts w:eastAsia="Times New Roman" w:cs="Times New Roman"/>
          <w:iCs/>
        </w:rPr>
        <w:t xml:space="preserve"> We consider</w:t>
      </w:r>
      <w:r w:rsidR="00467B40">
        <w:rPr>
          <w:rFonts w:eastAsia="Times New Roman" w:cs="Times New Roman"/>
          <w:iCs/>
        </w:rPr>
        <w:t xml:space="preserve"> this to be new knowledge</w:t>
      </w:r>
      <w:ins w:id="21" w:author="Erlend Hodneland" w:date="2016-08-08T09:20:00Z">
        <w:r w:rsidR="005D4846">
          <w:rPr>
            <w:rFonts w:eastAsia="Times New Roman" w:cs="Times New Roman"/>
            <w:iCs/>
          </w:rPr>
          <w:t xml:space="preserve"> to the perfusion community</w:t>
        </w:r>
      </w:ins>
      <w:r w:rsidR="00467B40">
        <w:rPr>
          <w:rFonts w:eastAsia="Times New Roman" w:cs="Times New Roman"/>
          <w:iCs/>
        </w:rPr>
        <w:t xml:space="preserve"> by our</w:t>
      </w:r>
      <w:r w:rsidR="00EF0010">
        <w:rPr>
          <w:rFonts w:eastAsia="Times New Roman" w:cs="Times New Roman"/>
          <w:iCs/>
        </w:rPr>
        <w:t xml:space="preserve"> observation that voxel wise perfusion studies are</w:t>
      </w:r>
      <w:ins w:id="22" w:author="Constantin Sandmann" w:date="2016-07-21T16:48:00Z">
        <w:r w:rsidR="00D35DDB">
          <w:rPr>
            <w:rFonts w:eastAsia="Times New Roman" w:cs="Times New Roman"/>
            <w:iCs/>
          </w:rPr>
          <w:t xml:space="preserve"> </w:t>
        </w:r>
      </w:ins>
      <w:del w:id="23" w:author="Constantin Sandmann" w:date="2016-07-21T16:48:00Z">
        <w:r w:rsidR="00EF0010" w:rsidDel="00D35DDB">
          <w:rPr>
            <w:rFonts w:eastAsia="Times New Roman" w:cs="Times New Roman"/>
            <w:iCs/>
          </w:rPr>
          <w:delText xml:space="preserve"> still </w:delText>
        </w:r>
      </w:del>
      <w:r w:rsidR="00EF0010">
        <w:rPr>
          <w:rFonts w:eastAsia="Times New Roman" w:cs="Times New Roman"/>
          <w:iCs/>
        </w:rPr>
        <w:t xml:space="preserve">published without awareness of the </w:t>
      </w:r>
      <w:del w:id="24" w:author="Erlend Hodneland" w:date="2016-08-08T09:17:00Z">
        <w:r w:rsidR="00EF0010" w:rsidDel="002A6C68">
          <w:rPr>
            <w:rFonts w:eastAsia="Times New Roman" w:cs="Times New Roman"/>
            <w:iCs/>
          </w:rPr>
          <w:delText xml:space="preserve">problems </w:delText>
        </w:r>
      </w:del>
      <w:ins w:id="25" w:author="Erlend Hodneland" w:date="2016-08-08T09:17:00Z">
        <w:r w:rsidR="002A6C68">
          <w:rPr>
            <w:rFonts w:eastAsia="Times New Roman" w:cs="Times New Roman"/>
            <w:iCs/>
          </w:rPr>
          <w:t>challenges</w:t>
        </w:r>
        <w:r w:rsidR="002A6C68">
          <w:rPr>
            <w:rFonts w:eastAsia="Times New Roman" w:cs="Times New Roman"/>
            <w:iCs/>
          </w:rPr>
          <w:t xml:space="preserve"> </w:t>
        </w:r>
      </w:ins>
      <w:r w:rsidR="00EF0010">
        <w:rPr>
          <w:rFonts w:eastAsia="Times New Roman" w:cs="Times New Roman"/>
          <w:iCs/>
        </w:rPr>
        <w:t>related to perfusion measurements</w:t>
      </w:r>
      <w:r w:rsidR="00B94E76">
        <w:rPr>
          <w:rFonts w:eastAsia="Times New Roman" w:cs="Times New Roman"/>
          <w:iCs/>
        </w:rPr>
        <w:t xml:space="preserve"> </w:t>
      </w:r>
      <w:r w:rsidR="00436429">
        <w:rPr>
          <w:rFonts w:eastAsia="Times New Roman" w:cs="Times New Roman"/>
          <w:iCs/>
        </w:rPr>
        <w:t xml:space="preserve"> (see</w:t>
      </w:r>
      <w:r w:rsidR="000D3926">
        <w:rPr>
          <w:rFonts w:eastAsia="Times New Roman" w:cs="Times New Roman"/>
          <w:iCs/>
        </w:rPr>
        <w:t xml:space="preserve"> inserted text</w:t>
      </w:r>
      <w:r w:rsidR="00436429">
        <w:rPr>
          <w:rFonts w:eastAsia="Times New Roman" w:cs="Times New Roman"/>
          <w:iCs/>
        </w:rPr>
        <w:t xml:space="preserve"> below)</w:t>
      </w:r>
      <w:r w:rsidR="00EF0010">
        <w:rPr>
          <w:rFonts w:eastAsia="Times New Roman" w:cs="Times New Roman"/>
          <w:iCs/>
        </w:rPr>
        <w:t>.</w:t>
      </w:r>
      <w:r w:rsidR="00EE02A7">
        <w:rPr>
          <w:rFonts w:eastAsia="Times New Roman" w:cs="Times New Roman"/>
          <w:iCs/>
        </w:rPr>
        <w:t xml:space="preserve"> We are not suggesting a </w:t>
      </w:r>
      <w:r w:rsidR="00283A77">
        <w:rPr>
          <w:rFonts w:eastAsia="Times New Roman" w:cs="Times New Roman"/>
          <w:iCs/>
        </w:rPr>
        <w:t xml:space="preserve">complete solution to the </w:t>
      </w:r>
      <w:r w:rsidR="00A40D9A">
        <w:rPr>
          <w:rFonts w:eastAsia="Times New Roman" w:cs="Times New Roman"/>
          <w:iCs/>
        </w:rPr>
        <w:t xml:space="preserve">perfusion </w:t>
      </w:r>
      <w:r w:rsidR="00283A77">
        <w:rPr>
          <w:rFonts w:eastAsia="Times New Roman" w:cs="Times New Roman"/>
          <w:iCs/>
        </w:rPr>
        <w:t>problem</w:t>
      </w:r>
      <w:r w:rsidR="005C090D">
        <w:rPr>
          <w:rFonts w:eastAsia="Times New Roman" w:cs="Times New Roman"/>
          <w:iCs/>
        </w:rPr>
        <w:t xml:space="preserve"> in this paper</w:t>
      </w:r>
      <w:r w:rsidR="00283A77">
        <w:rPr>
          <w:rFonts w:eastAsia="Times New Roman" w:cs="Times New Roman"/>
          <w:iCs/>
        </w:rPr>
        <w:t xml:space="preserve">, </w:t>
      </w:r>
      <w:r w:rsidR="005C090D">
        <w:rPr>
          <w:rFonts w:eastAsia="Times New Roman" w:cs="Times New Roman"/>
          <w:iCs/>
        </w:rPr>
        <w:t xml:space="preserve">as this </w:t>
      </w:r>
      <w:r w:rsidR="00306AA7">
        <w:rPr>
          <w:rFonts w:eastAsia="Times New Roman" w:cs="Times New Roman"/>
          <w:iCs/>
        </w:rPr>
        <w:t xml:space="preserve">task </w:t>
      </w:r>
      <w:r w:rsidR="00283A77">
        <w:rPr>
          <w:rFonts w:eastAsia="Times New Roman" w:cs="Times New Roman"/>
          <w:iCs/>
        </w:rPr>
        <w:t>would be comprehensive and</w:t>
      </w:r>
      <w:r w:rsidR="00031F84">
        <w:rPr>
          <w:rFonts w:eastAsia="Times New Roman" w:cs="Times New Roman"/>
          <w:iCs/>
        </w:rPr>
        <w:t xml:space="preserve"> </w:t>
      </w:r>
      <w:r w:rsidR="005462CC">
        <w:rPr>
          <w:rFonts w:eastAsia="Times New Roman" w:cs="Times New Roman"/>
          <w:iCs/>
        </w:rPr>
        <w:t>fit</w:t>
      </w:r>
      <w:r w:rsidR="00031F84">
        <w:rPr>
          <w:rFonts w:eastAsia="Times New Roman" w:cs="Times New Roman"/>
          <w:iCs/>
        </w:rPr>
        <w:t>s</w:t>
      </w:r>
      <w:r w:rsidR="005462CC">
        <w:rPr>
          <w:rFonts w:eastAsia="Times New Roman" w:cs="Times New Roman"/>
          <w:iCs/>
        </w:rPr>
        <w:t xml:space="preserve"> into a separate</w:t>
      </w:r>
      <w:r w:rsidR="00283A77">
        <w:rPr>
          <w:rFonts w:eastAsia="Times New Roman" w:cs="Times New Roman"/>
          <w:iCs/>
        </w:rPr>
        <w:t xml:space="preserve"> publication. </w:t>
      </w:r>
      <w:r w:rsidR="00C5736C">
        <w:rPr>
          <w:rFonts w:eastAsia="Times New Roman" w:cs="Times New Roman"/>
          <w:iCs/>
        </w:rPr>
        <w:t xml:space="preserve">Certainly, in follow up studies we want to address this problem. </w:t>
      </w:r>
      <w:r w:rsidR="00283A77">
        <w:rPr>
          <w:rFonts w:eastAsia="Times New Roman" w:cs="Times New Roman"/>
          <w:iCs/>
        </w:rPr>
        <w:t xml:space="preserve">Instead, </w:t>
      </w:r>
      <w:r w:rsidR="0080649F">
        <w:rPr>
          <w:rFonts w:eastAsia="Times New Roman" w:cs="Times New Roman"/>
          <w:iCs/>
        </w:rPr>
        <w:t xml:space="preserve">at the moment </w:t>
      </w:r>
      <w:r w:rsidR="00283A77">
        <w:rPr>
          <w:rFonts w:eastAsia="Times New Roman" w:cs="Times New Roman"/>
          <w:iCs/>
        </w:rPr>
        <w:t xml:space="preserve">we seek to </w:t>
      </w:r>
      <w:r w:rsidR="00A627C4">
        <w:rPr>
          <w:rFonts w:eastAsia="Times New Roman" w:cs="Times New Roman"/>
          <w:iCs/>
        </w:rPr>
        <w:t xml:space="preserve">create </w:t>
      </w:r>
      <w:r w:rsidR="006D20CF">
        <w:rPr>
          <w:rFonts w:eastAsia="Times New Roman" w:cs="Times New Roman"/>
          <w:iCs/>
        </w:rPr>
        <w:t>awareness in</w:t>
      </w:r>
      <w:r w:rsidR="00283A77">
        <w:rPr>
          <w:rFonts w:eastAsia="Times New Roman" w:cs="Times New Roman"/>
          <w:iCs/>
        </w:rPr>
        <w:t xml:space="preserve"> the medical community that currently available methods for </w:t>
      </w:r>
      <w:r w:rsidR="002C604C">
        <w:rPr>
          <w:rFonts w:eastAsia="Times New Roman" w:cs="Times New Roman"/>
          <w:iCs/>
        </w:rPr>
        <w:t xml:space="preserve">voxel wise </w:t>
      </w:r>
      <w:r w:rsidR="00283A77">
        <w:rPr>
          <w:rFonts w:eastAsia="Times New Roman" w:cs="Times New Roman"/>
          <w:iCs/>
        </w:rPr>
        <w:t>perfusion estimates must be used with care</w:t>
      </w:r>
      <w:ins w:id="26" w:author="Constantin Sandmann" w:date="2016-07-21T16:48:00Z">
        <w:r w:rsidR="00D35DDB">
          <w:rPr>
            <w:rFonts w:eastAsia="Times New Roman" w:cs="Times New Roman"/>
            <w:iCs/>
          </w:rPr>
          <w:t xml:space="preserve"> </w:t>
        </w:r>
        <w:commentRangeStart w:id="27"/>
        <w:r w:rsidR="00D35DDB">
          <w:rPr>
            <w:rFonts w:eastAsia="Times New Roman" w:cs="Times New Roman"/>
            <w:iCs/>
          </w:rPr>
          <w:t>and that more appropriate models are needed</w:t>
        </w:r>
      </w:ins>
      <w:commentRangeEnd w:id="27"/>
      <w:ins w:id="28" w:author="Constantin Sandmann" w:date="2016-07-21T16:50:00Z">
        <w:r w:rsidR="00D35DDB">
          <w:rPr>
            <w:rStyle w:val="CommentReference"/>
          </w:rPr>
          <w:commentReference w:id="27"/>
        </w:r>
      </w:ins>
      <w:r w:rsidR="00283A77">
        <w:rPr>
          <w:rFonts w:eastAsia="Times New Roman" w:cs="Times New Roman"/>
          <w:iCs/>
        </w:rPr>
        <w:t xml:space="preserve">. </w:t>
      </w:r>
      <w:del w:id="29" w:author="Constantin Sandmann" w:date="2016-07-21T16:49:00Z">
        <w:r w:rsidR="00283A77" w:rsidDel="00D35DDB">
          <w:rPr>
            <w:rFonts w:eastAsia="Times New Roman" w:cs="Times New Roman"/>
            <w:iCs/>
          </w:rPr>
          <w:delText>We consider this highly important to avoid over-interpretation of results in clinical studies.</w:delText>
        </w:r>
        <w:r w:rsidR="009C0CD2" w:rsidDel="00D35DDB">
          <w:rPr>
            <w:rFonts w:eastAsia="Times New Roman" w:cs="Times New Roman"/>
            <w:iCs/>
          </w:rPr>
          <w:delText xml:space="preserve"> </w:delText>
        </w:r>
      </w:del>
      <w:r w:rsidR="009C0CD2">
        <w:rPr>
          <w:rFonts w:eastAsia="Times New Roman" w:cs="Times New Roman"/>
          <w:iCs/>
        </w:rPr>
        <w:t>The essence of these considerations</w:t>
      </w:r>
      <w:r w:rsidR="00840785">
        <w:rPr>
          <w:rFonts w:eastAsia="Times New Roman" w:cs="Times New Roman"/>
          <w:iCs/>
        </w:rPr>
        <w:t xml:space="preserve"> has now been inserted into the discussion: “</w:t>
      </w:r>
      <w:r w:rsidR="008D7082" w:rsidRPr="008D7082">
        <w:rPr>
          <w:rFonts w:eastAsia="Times New Roman" w:cs="Times New Roman"/>
          <w:i/>
          <w:iCs/>
        </w:rPr>
        <w:t xml:space="preserve">Our results strongly support the usage of </w:t>
      </w:r>
      <w:r w:rsidR="008D7082" w:rsidRPr="008D7082">
        <w:rPr>
          <w:rFonts w:eastAsia="Times New Roman" w:cs="Times New Roman"/>
          <w:i/>
          <w:iCs/>
        </w:rPr>
        <w:lastRenderedPageBreak/>
        <w:t xml:space="preserve">traditional models for entire regions which are exclusively fed by the measured arterial input. However, they also show that if traditional models are applied only to parts of the system, they tend to overestimate the actual perfusion. </w:t>
      </w:r>
      <w:r w:rsidR="008D7082" w:rsidRPr="008D7082">
        <w:rPr>
          <w:rFonts w:eastAsia="Times New Roman" w:cs="Times New Roman"/>
          <w:b/>
          <w:i/>
          <w:iCs/>
        </w:rPr>
        <w:t xml:space="preserve">These limitations are only partly known to the community, and studies reporting voxel wise perfusion are continuously and until recently published [26], [27], [28]. Thus, a major motivation for our study is to stimulate the awareness around this topic </w:t>
      </w:r>
      <w:del w:id="30" w:author="Constantin Sandmann" w:date="2016-07-21T16:56:00Z">
        <w:r w:rsidR="008D7082" w:rsidRPr="008D7082" w:rsidDel="00DB23B0">
          <w:rPr>
            <w:rFonts w:eastAsia="Times New Roman" w:cs="Times New Roman"/>
            <w:b/>
            <w:i/>
            <w:iCs/>
          </w:rPr>
          <w:delText>to avoid over- interpretation of voxel wise perfusion maps in future studies</w:delText>
        </w:r>
      </w:del>
      <w:ins w:id="31" w:author="Constantin Sandmann" w:date="2016-07-21T16:56:00Z">
        <w:r w:rsidR="00DB23B0">
          <w:rPr>
            <w:rFonts w:eastAsia="Times New Roman" w:cs="Times New Roman"/>
            <w:b/>
            <w:i/>
            <w:iCs/>
          </w:rPr>
          <w:t>and to push the development of more appropriate models</w:t>
        </w:r>
      </w:ins>
      <w:r w:rsidR="008D7082" w:rsidRPr="008D7082">
        <w:rPr>
          <w:rFonts w:eastAsia="Times New Roman" w:cs="Times New Roman"/>
          <w:b/>
          <w:i/>
          <w:iCs/>
        </w:rPr>
        <w:t>.</w:t>
      </w:r>
      <w:r w:rsidR="00840785">
        <w:rPr>
          <w:rFonts w:eastAsia="Times New Roman" w:cs="Times New Roman"/>
          <w:iCs/>
        </w:rPr>
        <w:t>”</w:t>
      </w:r>
    </w:p>
    <w:p w14:paraId="3040C568" w14:textId="392F2E62" w:rsidR="0005560E" w:rsidRPr="0021166F" w:rsidRDefault="005F29F1" w:rsidP="00472815">
      <w:pPr>
        <w:rPr>
          <w:rFonts w:eastAsia="Times New Roman" w:cs="Times New Roman"/>
        </w:rPr>
      </w:pPr>
      <w:r>
        <w:rPr>
          <w:rFonts w:eastAsia="Times New Roman" w:cs="Times New Roman"/>
          <w:iCs/>
        </w:rPr>
        <w:t xml:space="preserve"> </w:t>
      </w:r>
    </w:p>
    <w:p w14:paraId="39D3743A" w14:textId="77777777" w:rsidR="00472815" w:rsidRDefault="00472815" w:rsidP="00472815">
      <w:pPr>
        <w:rPr>
          <w:rFonts w:eastAsia="Times New Roman" w:cs="Times New Roman"/>
        </w:rPr>
      </w:pPr>
    </w:p>
    <w:p w14:paraId="001EA64C" w14:textId="77777777" w:rsidR="00472815" w:rsidRPr="00472815" w:rsidRDefault="00472815" w:rsidP="00472815">
      <w:pPr>
        <w:rPr>
          <w:rFonts w:eastAsia="Times New Roman" w:cs="Times New Roman"/>
        </w:rPr>
      </w:pPr>
      <w:r w:rsidRPr="00472815">
        <w:rPr>
          <w:rFonts w:eastAsia="Times New Roman" w:cs="Times New Roman"/>
        </w:rPr>
        <w:t>This is not to say the paper is without merit – particularly the sections showing what type of errors</w:t>
      </w:r>
      <w:r>
        <w:rPr>
          <w:rFonts w:eastAsia="Times New Roman" w:cs="Times New Roman"/>
        </w:rPr>
        <w:t xml:space="preserve"> </w:t>
      </w:r>
      <w:r w:rsidRPr="00472815">
        <w:rPr>
          <w:rFonts w:eastAsia="Times New Roman" w:cs="Times New Roman"/>
        </w:rPr>
        <w:t>can be accrued by using a voxel-based quantification, or local/global AIF, the inconsistency of the</w:t>
      </w:r>
      <w:r>
        <w:rPr>
          <w:rFonts w:eastAsia="Times New Roman" w:cs="Times New Roman"/>
        </w:rPr>
        <w:t xml:space="preserve"> </w:t>
      </w:r>
      <w:r w:rsidRPr="00472815">
        <w:rPr>
          <w:rFonts w:eastAsia="Times New Roman" w:cs="Times New Roman"/>
        </w:rPr>
        <w:t>existing definition of perfusion, and the superior observability of CBV are useful information to be</w:t>
      </w:r>
      <w:r>
        <w:rPr>
          <w:rFonts w:eastAsia="Times New Roman" w:cs="Times New Roman"/>
        </w:rPr>
        <w:t xml:space="preserve"> </w:t>
      </w:r>
      <w:r w:rsidR="006F43CA">
        <w:rPr>
          <w:rFonts w:eastAsia="Times New Roman" w:cs="Times New Roman"/>
        </w:rPr>
        <w:t xml:space="preserve">presented </w:t>
      </w:r>
      <w:r w:rsidRPr="00472815">
        <w:rPr>
          <w:rFonts w:eastAsia="Times New Roman" w:cs="Times New Roman"/>
        </w:rPr>
        <w:t>systematically in a single source. The discussion and conclusions are clearly expressed. I</w:t>
      </w:r>
      <w:r>
        <w:rPr>
          <w:rFonts w:eastAsia="Times New Roman" w:cs="Times New Roman"/>
        </w:rPr>
        <w:t xml:space="preserve"> </w:t>
      </w:r>
      <w:r w:rsidRPr="00472815">
        <w:rPr>
          <w:rFonts w:eastAsia="Times New Roman" w:cs="Times New Roman"/>
        </w:rPr>
        <w:t>believe the authors may be able to find a more suitable outlet for their work.</w:t>
      </w:r>
    </w:p>
    <w:p w14:paraId="32DE6131" w14:textId="77777777" w:rsidR="006F43CA" w:rsidRDefault="006F43CA" w:rsidP="00472815">
      <w:pPr>
        <w:rPr>
          <w:rFonts w:eastAsia="Times New Roman" w:cs="Times New Roman"/>
          <w:b/>
          <w:bCs/>
        </w:rPr>
      </w:pPr>
    </w:p>
    <w:p w14:paraId="18435565" w14:textId="77777777" w:rsidR="00472815" w:rsidRPr="00472815" w:rsidRDefault="00472815" w:rsidP="00472815">
      <w:pPr>
        <w:rPr>
          <w:rFonts w:eastAsia="Times New Roman" w:cs="Times New Roman"/>
          <w:b/>
          <w:bCs/>
        </w:rPr>
      </w:pPr>
      <w:r w:rsidRPr="00472815">
        <w:rPr>
          <w:rFonts w:eastAsia="Times New Roman" w:cs="Times New Roman"/>
          <w:b/>
          <w:bCs/>
        </w:rPr>
        <w:t>Minor Comments</w:t>
      </w:r>
    </w:p>
    <w:p w14:paraId="6A2FB537" w14:textId="77777777" w:rsidR="00472815" w:rsidRDefault="00472815" w:rsidP="00472815">
      <w:pPr>
        <w:rPr>
          <w:rFonts w:eastAsia="Times New Roman" w:cs="Times New Roman"/>
        </w:rPr>
      </w:pPr>
      <w:r w:rsidRPr="00472815">
        <w:rPr>
          <w:rFonts w:eastAsia="Times New Roman" w:cs="Times New Roman"/>
        </w:rPr>
        <w:t>In general, boldface fonts should be used for vector quantities to make the mathematics clearer.</w:t>
      </w:r>
    </w:p>
    <w:p w14:paraId="3D37AAF9" w14:textId="09A3BDF0" w:rsidR="00E93F1F" w:rsidRDefault="00E93F1F" w:rsidP="00472815">
      <w:pPr>
        <w:rPr>
          <w:rFonts w:eastAsia="Times New Roman" w:cs="Times New Roman"/>
        </w:rPr>
      </w:pPr>
      <w:r w:rsidRPr="00E93F1F">
        <w:rPr>
          <w:rFonts w:eastAsia="Times New Roman" w:cs="Times New Roman"/>
          <w:b/>
        </w:rPr>
        <w:t>Response</w:t>
      </w:r>
      <w:r>
        <w:rPr>
          <w:rFonts w:eastAsia="Times New Roman" w:cs="Times New Roman"/>
        </w:rPr>
        <w:t xml:space="preserve">: </w:t>
      </w:r>
      <w:del w:id="32" w:author="Constantin Sandmann" w:date="2016-07-21T16:56:00Z">
        <w:r w:rsidDel="00DB23B0">
          <w:rPr>
            <w:rFonts w:eastAsia="Times New Roman" w:cs="Times New Roman"/>
          </w:rPr>
          <w:delText>asdfdsf</w:delText>
        </w:r>
      </w:del>
      <w:ins w:id="33" w:author="Constantin Sandmann" w:date="2016-07-21T16:56:00Z">
        <w:r w:rsidR="00DB23B0">
          <w:rPr>
            <w:rFonts w:eastAsia="Times New Roman" w:cs="Times New Roman"/>
          </w:rPr>
          <w:t>This has been added.</w:t>
        </w:r>
      </w:ins>
    </w:p>
    <w:p w14:paraId="4B77786E" w14:textId="77777777" w:rsidR="00DE2620" w:rsidRPr="00472815" w:rsidRDefault="00DE2620" w:rsidP="00472815">
      <w:pPr>
        <w:rPr>
          <w:rFonts w:eastAsia="Times New Roman" w:cs="Times New Roman"/>
        </w:rPr>
      </w:pPr>
    </w:p>
    <w:p w14:paraId="4D87D797" w14:textId="47EF896A" w:rsidR="00DE2620" w:rsidRDefault="00472815" w:rsidP="00472815">
      <w:pPr>
        <w:rPr>
          <w:rFonts w:eastAsia="Times New Roman" w:cs="Times New Roman"/>
        </w:rPr>
      </w:pPr>
      <w:r w:rsidRPr="00472815">
        <w:rPr>
          <w:rFonts w:eastAsia="Times New Roman" w:cs="Times New Roman"/>
        </w:rPr>
        <w:t>P2L29 I think impulse is spelled with an ‘e’ (also found in other places)</w:t>
      </w:r>
    </w:p>
    <w:p w14:paraId="320EE9CD" w14:textId="5185BDA3" w:rsidR="005260A0" w:rsidRDefault="005260A0" w:rsidP="00472815">
      <w:pPr>
        <w:rPr>
          <w:rFonts w:eastAsia="Times New Roman" w:cs="Times New Roman"/>
        </w:rPr>
      </w:pPr>
      <w:r w:rsidRPr="00C672A1">
        <w:rPr>
          <w:rFonts w:eastAsia="Times New Roman" w:cs="Times New Roman"/>
          <w:b/>
        </w:rPr>
        <w:t>Response</w:t>
      </w:r>
      <w:r>
        <w:rPr>
          <w:rFonts w:eastAsia="Times New Roman" w:cs="Times New Roman"/>
        </w:rPr>
        <w:t xml:space="preserve">: This has now been </w:t>
      </w:r>
      <w:r w:rsidR="00C672A1">
        <w:rPr>
          <w:rFonts w:eastAsia="Times New Roman" w:cs="Times New Roman"/>
        </w:rPr>
        <w:t>corrected.</w:t>
      </w:r>
    </w:p>
    <w:p w14:paraId="4153F465" w14:textId="77777777" w:rsidR="00DE2620" w:rsidRPr="00472815" w:rsidRDefault="00DE2620" w:rsidP="00472815">
      <w:pPr>
        <w:rPr>
          <w:rFonts w:eastAsia="Times New Roman" w:cs="Times New Roman"/>
        </w:rPr>
      </w:pPr>
    </w:p>
    <w:p w14:paraId="6F66A08E" w14:textId="40138559" w:rsidR="00DE2620" w:rsidRDefault="00472815" w:rsidP="00472815">
      <w:pPr>
        <w:rPr>
          <w:rFonts w:eastAsia="Times New Roman" w:cs="Times New Roman"/>
        </w:rPr>
      </w:pPr>
      <w:r w:rsidRPr="00472815">
        <w:rPr>
          <w:rFonts w:eastAsia="Times New Roman" w:cs="Times New Roman"/>
        </w:rPr>
        <w:t>P3L2 k is intrinsic permeability?</w:t>
      </w:r>
    </w:p>
    <w:p w14:paraId="6D77DDC6" w14:textId="2A83D391" w:rsidR="004B7835" w:rsidRDefault="004B7835" w:rsidP="00472815">
      <w:pPr>
        <w:rPr>
          <w:rFonts w:eastAsia="Times New Roman" w:cs="Times New Roman"/>
        </w:rPr>
      </w:pPr>
      <w:r w:rsidRPr="004B7835">
        <w:rPr>
          <w:rFonts w:eastAsia="Times New Roman" w:cs="Times New Roman"/>
          <w:b/>
        </w:rPr>
        <w:t>Response</w:t>
      </w:r>
      <w:r>
        <w:rPr>
          <w:rFonts w:eastAsia="Times New Roman" w:cs="Times New Roman"/>
        </w:rPr>
        <w:t>: That is correct yes. The manuscript has been updated accordingly.</w:t>
      </w:r>
    </w:p>
    <w:p w14:paraId="4CD397C3" w14:textId="77777777" w:rsidR="00DE2620" w:rsidRPr="00472815" w:rsidRDefault="00DE2620" w:rsidP="00472815">
      <w:pPr>
        <w:rPr>
          <w:rFonts w:eastAsia="Times New Roman" w:cs="Times New Roman"/>
        </w:rPr>
      </w:pPr>
    </w:p>
    <w:p w14:paraId="4F2A6C95" w14:textId="299479DB" w:rsidR="00DE2620" w:rsidRDefault="00472815" w:rsidP="00472815">
      <w:pPr>
        <w:rPr>
          <w:rFonts w:eastAsia="Times New Roman" w:cs="Times New Roman"/>
        </w:rPr>
      </w:pPr>
      <w:r w:rsidRPr="00472815">
        <w:rPr>
          <w:rFonts w:eastAsia="Times New Roman" w:cs="Times New Roman"/>
        </w:rPr>
        <w:t xml:space="preserve">P3L40 “…can hence </w:t>
      </w:r>
      <w:r w:rsidRPr="00472815">
        <w:rPr>
          <w:rFonts w:eastAsia="Times New Roman" w:cs="Times New Roman"/>
          <w:b/>
          <w:bCs/>
          <w:i/>
          <w:iCs/>
        </w:rPr>
        <w:t xml:space="preserve">be </w:t>
      </w:r>
      <w:r w:rsidRPr="00472815">
        <w:rPr>
          <w:rFonts w:eastAsia="Times New Roman" w:cs="Times New Roman"/>
        </w:rPr>
        <w:t>phrased as”</w:t>
      </w:r>
    </w:p>
    <w:p w14:paraId="788FB060" w14:textId="2E9627C5" w:rsidR="00395520" w:rsidRDefault="00F43102" w:rsidP="00472815">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6C720235" w14:textId="77777777" w:rsidR="00DE2620" w:rsidRPr="00472815" w:rsidRDefault="00DE2620" w:rsidP="00472815">
      <w:pPr>
        <w:rPr>
          <w:rFonts w:eastAsia="Times New Roman" w:cs="Times New Roman"/>
        </w:rPr>
      </w:pPr>
    </w:p>
    <w:p w14:paraId="5A854635" w14:textId="77777777" w:rsidR="00472815" w:rsidRDefault="00472815" w:rsidP="00472815">
      <w:pPr>
        <w:rPr>
          <w:rFonts w:eastAsia="Times New Roman" w:cs="Times New Roman"/>
        </w:rPr>
      </w:pPr>
      <w:r w:rsidRPr="00472815">
        <w:rPr>
          <w:rFonts w:eastAsia="Times New Roman" w:cs="Times New Roman"/>
        </w:rPr>
        <w:t xml:space="preserve">P3L45 “… the assumption of stationary </w:t>
      </w:r>
      <w:r w:rsidRPr="00472815">
        <w:rPr>
          <w:rFonts w:eastAsia="Times New Roman" w:cs="Times New Roman"/>
          <w:b/>
          <w:bCs/>
          <w:i/>
          <w:iCs/>
        </w:rPr>
        <w:t xml:space="preserve">for </w:t>
      </w:r>
      <w:r w:rsidRPr="00472815">
        <w:rPr>
          <w:rFonts w:eastAsia="Times New Roman" w:cs="Times New Roman"/>
        </w:rPr>
        <w:t>phi_i was used” ?</w:t>
      </w:r>
    </w:p>
    <w:p w14:paraId="7A0C2AD9" w14:textId="77777777" w:rsidR="002E74E0" w:rsidRDefault="002E74E0" w:rsidP="002E74E0">
      <w:pPr>
        <w:rPr>
          <w:rFonts w:eastAsia="Times New Roman" w:cs="Times New Roman"/>
        </w:rPr>
      </w:pPr>
      <w:r w:rsidRPr="00C672A1">
        <w:rPr>
          <w:rFonts w:eastAsia="Times New Roman" w:cs="Times New Roman"/>
          <w:b/>
        </w:rPr>
        <w:t>Response</w:t>
      </w:r>
      <w:r>
        <w:rPr>
          <w:rFonts w:eastAsia="Times New Roman" w:cs="Times New Roman"/>
        </w:rPr>
        <w:t>: This has now been corrected.</w:t>
      </w:r>
    </w:p>
    <w:p w14:paraId="135ECD59" w14:textId="77777777" w:rsidR="002E74E0" w:rsidRDefault="002E74E0" w:rsidP="00472815">
      <w:pPr>
        <w:rPr>
          <w:rFonts w:eastAsia="Times New Roman" w:cs="Times New Roman"/>
        </w:rPr>
      </w:pPr>
    </w:p>
    <w:p w14:paraId="3FD4B042" w14:textId="77777777" w:rsidR="002E74E0" w:rsidRPr="00472815" w:rsidRDefault="002E74E0" w:rsidP="00472815">
      <w:pPr>
        <w:rPr>
          <w:rFonts w:eastAsia="Times New Roman" w:cs="Times New Roman"/>
        </w:rPr>
      </w:pPr>
    </w:p>
    <w:p w14:paraId="45E3503F" w14:textId="77777777" w:rsidR="006F43CA" w:rsidRDefault="00472815" w:rsidP="00472815">
      <w:pPr>
        <w:rPr>
          <w:rFonts w:eastAsia="Times New Roman" w:cs="Times New Roman"/>
        </w:rPr>
      </w:pPr>
      <w:r w:rsidRPr="00472815">
        <w:rPr>
          <w:rFonts w:eastAsia="Times New Roman" w:cs="Times New Roman"/>
        </w:rPr>
        <w:t>P3L9 In the second column, the variables in the PDE are generalised to be a function of space and</w:t>
      </w:r>
      <w:r w:rsidR="006F43CA">
        <w:rPr>
          <w:rFonts w:eastAsia="Times New Roman" w:cs="Times New Roman"/>
        </w:rPr>
        <w:t xml:space="preserve"> </w:t>
      </w:r>
      <w:r w:rsidRPr="00472815">
        <w:rPr>
          <w:rFonts w:eastAsia="Times New Roman" w:cs="Times New Roman"/>
        </w:rPr>
        <w:t>time after certain simplifications have been made up to that stage in the derivation already,</w:t>
      </w:r>
      <w:r w:rsidR="006F43CA">
        <w:rPr>
          <w:rFonts w:eastAsia="Times New Roman" w:cs="Times New Roman"/>
        </w:rPr>
        <w:t xml:space="preserve"> </w:t>
      </w:r>
      <w:r w:rsidRPr="00472815">
        <w:rPr>
          <w:rFonts w:eastAsia="Times New Roman" w:cs="Times New Roman"/>
        </w:rPr>
        <w:t>which obscures the true assumptions. For example, porosity, concentrations (and implicitly</w:t>
      </w:r>
      <w:r w:rsidR="006F43CA">
        <w:rPr>
          <w:rFonts w:eastAsia="Times New Roman" w:cs="Times New Roman"/>
        </w:rPr>
        <w:t xml:space="preserve"> </w:t>
      </w:r>
      <w:r w:rsidRPr="00472815">
        <w:rPr>
          <w:rFonts w:eastAsia="Times New Roman" w:cs="Times New Roman"/>
        </w:rPr>
        <w:t>the permeability) were assumed to be uniform within the control volume, leading to there</w:t>
      </w:r>
      <w:r w:rsidR="006F43CA">
        <w:rPr>
          <w:rFonts w:eastAsia="Times New Roman" w:cs="Times New Roman"/>
        </w:rPr>
        <w:t xml:space="preserve"> </w:t>
      </w:r>
      <w:r w:rsidRPr="00472815">
        <w:rPr>
          <w:rFonts w:eastAsia="Times New Roman" w:cs="Times New Roman"/>
        </w:rPr>
        <w:t>being no spatial derivatives of these variables in the PDE.</w:t>
      </w:r>
    </w:p>
    <w:p w14:paraId="55D23826" w14:textId="17B34DC6" w:rsidR="00E53B0B" w:rsidRDefault="00B02556" w:rsidP="00472815">
      <w:pPr>
        <w:rPr>
          <w:rFonts w:eastAsia="Times New Roman" w:cs="Times New Roman"/>
        </w:rPr>
      </w:pPr>
      <w:r w:rsidRPr="00B02556">
        <w:rPr>
          <w:rFonts w:eastAsia="Times New Roman" w:cs="Times New Roman"/>
          <w:b/>
        </w:rPr>
        <w:t>Response</w:t>
      </w:r>
      <w:r w:rsidR="00E85131">
        <w:rPr>
          <w:rFonts w:eastAsia="Times New Roman" w:cs="Times New Roman"/>
        </w:rPr>
        <w:t>: Thank you for notifying us about this inconsistency. We have now changed to continuous variables.</w:t>
      </w:r>
      <w:r>
        <w:rPr>
          <w:rFonts w:eastAsia="Times New Roman" w:cs="Times New Roman"/>
        </w:rPr>
        <w:t xml:space="preserve"> </w:t>
      </w:r>
    </w:p>
    <w:p w14:paraId="7CC0DC13" w14:textId="77777777" w:rsidR="00E53B0B" w:rsidRDefault="00E53B0B" w:rsidP="00472815">
      <w:pPr>
        <w:rPr>
          <w:rFonts w:eastAsia="Times New Roman" w:cs="Times New Roman"/>
        </w:rPr>
      </w:pPr>
    </w:p>
    <w:p w14:paraId="3C8A576E" w14:textId="77777777" w:rsidR="00472815" w:rsidRDefault="00472815" w:rsidP="00472815">
      <w:pPr>
        <w:rPr>
          <w:rFonts w:eastAsia="Times New Roman" w:cs="Times New Roman"/>
        </w:rPr>
      </w:pPr>
      <w:r w:rsidRPr="00472815">
        <w:rPr>
          <w:rFonts w:eastAsia="Times New Roman" w:cs="Times New Roman"/>
        </w:rPr>
        <w:t>P4L6 What was the actual setup for the recursive convolution (i.e. level of discretisation) ?</w:t>
      </w:r>
    </w:p>
    <w:p w14:paraId="243C6947" w14:textId="553D16DC" w:rsidR="00F40DC3" w:rsidRDefault="00F40DC3" w:rsidP="00472815">
      <w:pPr>
        <w:rPr>
          <w:rFonts w:eastAsia="Times New Roman" w:cs="Times New Roman"/>
        </w:rPr>
      </w:pPr>
      <w:r w:rsidRPr="00F40DC3">
        <w:rPr>
          <w:rFonts w:eastAsia="Times New Roman" w:cs="Times New Roman"/>
          <w:b/>
        </w:rPr>
        <w:t>Response</w:t>
      </w:r>
      <w:r>
        <w:rPr>
          <w:rFonts w:eastAsia="Times New Roman" w:cs="Times New Roman"/>
        </w:rPr>
        <w:t xml:space="preserve">: </w:t>
      </w:r>
      <w:del w:id="34" w:author="Constantin Sandmann" w:date="2016-07-21T11:55:00Z">
        <w:r w:rsidDel="00E52D26">
          <w:rPr>
            <w:rFonts w:eastAsia="Times New Roman" w:cs="Times New Roman"/>
          </w:rPr>
          <w:delText>CONSTANTIN?</w:delText>
        </w:r>
      </w:del>
      <w:ins w:id="35" w:author="Constantin Sandmann" w:date="2016-07-21T11:55:00Z">
        <w:r w:rsidR="00655A47">
          <w:rPr>
            <w:rFonts w:eastAsia="Times New Roman" w:cs="Times New Roman"/>
          </w:rPr>
          <w:t xml:space="preserve">Figure 1 shows the recursive and the </w:t>
        </w:r>
      </w:ins>
      <w:ins w:id="36" w:author="Constantin Sandmann" w:date="2016-07-21T11:56:00Z">
        <w:r w:rsidR="00655A47">
          <w:rPr>
            <w:rFonts w:eastAsia="Times New Roman" w:cs="Times New Roman"/>
          </w:rPr>
          <w:t>deconvolved impulse response function at location (1,20), meaning that convolution was performed with 19 exponential functions.</w:t>
        </w:r>
      </w:ins>
      <w:ins w:id="37" w:author="Constantin Sandmann" w:date="2016-07-21T11:57:00Z">
        <w:r w:rsidR="00655A47">
          <w:rPr>
            <w:rFonts w:eastAsia="Times New Roman" w:cs="Times New Roman"/>
          </w:rPr>
          <w:t xml:space="preserve"> This information was added to the paper.</w:t>
        </w:r>
      </w:ins>
    </w:p>
    <w:p w14:paraId="3C9F9AEA" w14:textId="77777777" w:rsidR="00F40DC3" w:rsidRPr="00472815" w:rsidRDefault="00F40DC3" w:rsidP="00472815">
      <w:pPr>
        <w:rPr>
          <w:rFonts w:eastAsia="Times New Roman" w:cs="Times New Roman"/>
        </w:rPr>
      </w:pPr>
    </w:p>
    <w:p w14:paraId="2248E8EF" w14:textId="77777777" w:rsidR="00472815" w:rsidRDefault="00472815" w:rsidP="00472815">
      <w:pPr>
        <w:rPr>
          <w:rFonts w:eastAsia="Times New Roman" w:cs="Times New Roman"/>
        </w:rPr>
      </w:pPr>
      <w:r w:rsidRPr="00472815">
        <w:rPr>
          <w:rFonts w:eastAsia="Times New Roman" w:cs="Times New Roman"/>
        </w:rPr>
        <w:t>P5L34 The equation (24) is for porosity, rather than the volume</w:t>
      </w:r>
    </w:p>
    <w:p w14:paraId="4AA4A40C" w14:textId="30037016" w:rsidR="00A0438D" w:rsidRDefault="00A0438D" w:rsidP="00472815">
      <w:pPr>
        <w:rPr>
          <w:rFonts w:eastAsia="Times New Roman" w:cs="Times New Roman"/>
        </w:rPr>
      </w:pPr>
      <w:r w:rsidRPr="003A740D">
        <w:rPr>
          <w:rFonts w:eastAsia="Times New Roman" w:cs="Times New Roman"/>
          <w:b/>
        </w:rPr>
        <w:t>Response</w:t>
      </w:r>
      <w:r>
        <w:rPr>
          <w:rFonts w:eastAsia="Times New Roman" w:cs="Times New Roman"/>
        </w:rPr>
        <w:t xml:space="preserve">: The porosity and CBV have equal definition. </w:t>
      </w:r>
      <w:r w:rsidR="003A740D">
        <w:rPr>
          <w:rFonts w:eastAsia="Times New Roman" w:cs="Times New Roman"/>
        </w:rPr>
        <w:t>We have now clarified the proof.</w:t>
      </w:r>
    </w:p>
    <w:p w14:paraId="5518B5CE" w14:textId="77777777" w:rsidR="003A740D" w:rsidRPr="00472815" w:rsidRDefault="003A740D" w:rsidP="00472815">
      <w:pPr>
        <w:rPr>
          <w:rFonts w:eastAsia="Times New Roman" w:cs="Times New Roman"/>
        </w:rPr>
      </w:pPr>
    </w:p>
    <w:p w14:paraId="38D8AE83" w14:textId="287DBD6C" w:rsidR="00985D03" w:rsidDel="008D30AD" w:rsidRDefault="00472815" w:rsidP="00472815">
      <w:pPr>
        <w:rPr>
          <w:ins w:id="38" w:author="Constantin Sandmann" w:date="2016-08-07T12:31:00Z"/>
          <w:del w:id="39" w:author="Erlend Hodneland" w:date="2016-08-08T09:28:00Z"/>
          <w:rFonts w:eastAsia="Times New Roman" w:cs="Times New Roman"/>
        </w:rPr>
      </w:pPr>
      <w:r w:rsidRPr="00472815">
        <w:rPr>
          <w:rFonts w:eastAsia="Times New Roman" w:cs="Times New Roman"/>
        </w:rPr>
        <w:t>P7L23 Was motion artefact an issue, with almost 2 minutes of scan time?</w:t>
      </w:r>
      <w:r>
        <w:rPr>
          <w:rFonts w:eastAsia="Times New Roman" w:cs="Times New Roman"/>
        </w:rPr>
        <w:br/>
      </w:r>
      <w:r w:rsidR="00BC2CD3" w:rsidRPr="00BC2CD3">
        <w:rPr>
          <w:rFonts w:eastAsia="Times New Roman" w:cs="Times New Roman"/>
          <w:b/>
        </w:rPr>
        <w:t>Response</w:t>
      </w:r>
      <w:r w:rsidR="00BC2CD3">
        <w:rPr>
          <w:rFonts w:eastAsia="Times New Roman" w:cs="Times New Roman"/>
        </w:rPr>
        <w:t xml:space="preserve">: </w:t>
      </w:r>
      <w:del w:id="40" w:author="Constantin Sandmann" w:date="2016-08-07T12:26:00Z">
        <w:r w:rsidR="00BC2CD3" w:rsidDel="00985D03">
          <w:rPr>
            <w:rFonts w:eastAsia="Times New Roman" w:cs="Times New Roman"/>
          </w:rPr>
          <w:delText>There were very few motion artifacts in the CT volume. (Is this correct CONSTANTIN?)</w:delText>
        </w:r>
      </w:del>
      <w:ins w:id="41" w:author="Constantin Sandmann" w:date="2016-08-07T12:27:00Z">
        <w:r w:rsidR="00985D03">
          <w:rPr>
            <w:rFonts w:eastAsia="Times New Roman" w:cs="Times New Roman"/>
          </w:rPr>
          <w:t xml:space="preserve">Prior to the perfusion analysis, intra patient </w:t>
        </w:r>
      </w:ins>
      <w:ins w:id="42" w:author="Constantin Sandmann" w:date="2016-08-07T12:28:00Z">
        <w:r w:rsidR="00985D03">
          <w:rPr>
            <w:rFonts w:eastAsia="Times New Roman" w:cs="Times New Roman"/>
          </w:rPr>
          <w:t>registration</w:t>
        </w:r>
      </w:ins>
      <w:ins w:id="43" w:author="Constantin Sandmann" w:date="2016-08-07T12:27:00Z">
        <w:r w:rsidR="00985D03">
          <w:rPr>
            <w:rFonts w:eastAsia="Times New Roman" w:cs="Times New Roman"/>
          </w:rPr>
          <w:t xml:space="preserve"> </w:t>
        </w:r>
      </w:ins>
      <w:ins w:id="44" w:author="Constantin Sandmann" w:date="2016-08-07T12:28:00Z">
        <w:r w:rsidR="00985D03">
          <w:rPr>
            <w:rFonts w:eastAsia="Times New Roman" w:cs="Times New Roman"/>
          </w:rPr>
          <w:t>was performed</w:t>
        </w:r>
      </w:ins>
      <w:ins w:id="45" w:author="Constantin Sandmann" w:date="2016-08-07T12:31:00Z">
        <w:r w:rsidR="00985D03">
          <w:rPr>
            <w:rFonts w:eastAsia="Times New Roman" w:cs="Times New Roman"/>
          </w:rPr>
          <w:t>.</w:t>
        </w:r>
      </w:ins>
      <w:ins w:id="46" w:author="Erlend Hodneland" w:date="2016-08-08T09:28:00Z">
        <w:r w:rsidR="008D30AD">
          <w:rPr>
            <w:rFonts w:eastAsia="Times New Roman" w:cs="Times New Roman"/>
          </w:rPr>
          <w:t xml:space="preserve"> </w:t>
        </w:r>
      </w:ins>
    </w:p>
    <w:p w14:paraId="21E4D7D2" w14:textId="5D83F1E9" w:rsidR="00985D03" w:rsidDel="001F1DBC" w:rsidRDefault="00985D03" w:rsidP="00472815">
      <w:pPr>
        <w:rPr>
          <w:ins w:id="47" w:author="Constantin Sandmann" w:date="2016-08-07T12:30:00Z"/>
          <w:del w:id="48" w:author="Erlend Hodneland" w:date="2016-08-08T09:29:00Z"/>
          <w:rFonts w:eastAsia="Times New Roman" w:cs="Times New Roman"/>
        </w:rPr>
      </w:pPr>
      <w:ins w:id="49" w:author="Constantin Sandmann" w:date="2016-08-07T12:32:00Z">
        <w:r>
          <w:rPr>
            <w:rFonts w:eastAsia="Times New Roman" w:cs="Times New Roman"/>
          </w:rPr>
          <w:t xml:space="preserve">Based on bone-structures (&gt;600HU), </w:t>
        </w:r>
      </w:ins>
      <w:ins w:id="50" w:author="Constantin Sandmann" w:date="2016-08-07T12:31:00Z">
        <w:r>
          <w:rPr>
            <w:rFonts w:eastAsia="Times New Roman" w:cs="Times New Roman"/>
          </w:rPr>
          <w:t>the alignment was carried out</w:t>
        </w:r>
      </w:ins>
      <w:ins w:id="51" w:author="Constantin Sandmann" w:date="2016-08-07T12:32:00Z">
        <w:r>
          <w:rPr>
            <w:rFonts w:eastAsia="Times New Roman" w:cs="Times New Roman"/>
          </w:rPr>
          <w:t xml:space="preserve"> with respect to the first timepoint using rigid transformations (rotation, translation).</w:t>
        </w:r>
      </w:ins>
      <w:ins w:id="52" w:author="Erlend Hodneland" w:date="2016-08-08T09:29:00Z">
        <w:r w:rsidR="008D30AD">
          <w:rPr>
            <w:rFonts w:eastAsia="Times New Roman" w:cs="Times New Roman"/>
          </w:rPr>
          <w:t xml:space="preserve"> </w:t>
        </w:r>
      </w:ins>
      <w:ins w:id="53" w:author="Constantin Sandmann" w:date="2016-08-07T12:32:00Z">
        <w:del w:id="54" w:author="Erlend Hodneland" w:date="2016-08-08T09:28:00Z">
          <w:r w:rsidDel="008D30AD">
            <w:rPr>
              <w:rFonts w:eastAsia="Times New Roman" w:cs="Times New Roman"/>
            </w:rPr>
            <w:delText xml:space="preserve"> </w:delText>
          </w:r>
        </w:del>
      </w:ins>
      <w:ins w:id="55" w:author="Constantin Sandmann" w:date="2016-08-07T12:29:00Z">
        <w:del w:id="56" w:author="Erlend Hodneland" w:date="2016-08-08T09:28:00Z">
          <w:r w:rsidDel="008D30AD">
            <w:rPr>
              <w:rFonts w:eastAsia="Times New Roman" w:cs="Times New Roman"/>
            </w:rPr>
            <w:br/>
          </w:r>
        </w:del>
        <w:r>
          <w:rPr>
            <w:rFonts w:eastAsia="Times New Roman" w:cs="Times New Roman"/>
          </w:rPr>
          <w:t xml:space="preserve">After the </w:t>
        </w:r>
      </w:ins>
      <w:ins w:id="57" w:author="Constantin Sandmann" w:date="2016-08-07T12:33:00Z">
        <w:r>
          <w:rPr>
            <w:rFonts w:eastAsia="Times New Roman" w:cs="Times New Roman"/>
          </w:rPr>
          <w:t>registration</w:t>
        </w:r>
      </w:ins>
      <w:ins w:id="58" w:author="Constantin Sandmann" w:date="2016-08-07T12:29:00Z">
        <w:r>
          <w:rPr>
            <w:rFonts w:eastAsia="Times New Roman" w:cs="Times New Roman"/>
          </w:rPr>
          <w:t>, motion was visually determined to be negligible.</w:t>
        </w:r>
      </w:ins>
      <w:ins w:id="59" w:author="Erlend Hodneland" w:date="2016-08-08T09:29:00Z">
        <w:r w:rsidR="001F1DBC">
          <w:rPr>
            <w:rFonts w:eastAsia="Times New Roman" w:cs="Times New Roman"/>
          </w:rPr>
          <w:t xml:space="preserve"> </w:t>
        </w:r>
      </w:ins>
      <w:bookmarkStart w:id="60" w:name="_GoBack"/>
      <w:bookmarkEnd w:id="60"/>
    </w:p>
    <w:p w14:paraId="0EBEC5D5" w14:textId="78C743F1" w:rsidR="00985D03" w:rsidRDefault="00985D03" w:rsidP="00472815">
      <w:pPr>
        <w:rPr>
          <w:rFonts w:eastAsia="Times New Roman" w:cs="Times New Roman"/>
        </w:rPr>
      </w:pPr>
      <w:ins w:id="61" w:author="Constantin Sandmann" w:date="2016-08-07T12:33:00Z">
        <w:r>
          <w:rPr>
            <w:rFonts w:eastAsia="Times New Roman" w:cs="Times New Roman"/>
          </w:rPr>
          <w:t>We have added this information and reference [25], were more details on the real data can be found.</w:t>
        </w:r>
      </w:ins>
    </w:p>
    <w:p w14:paraId="4B633224" w14:textId="77777777" w:rsidR="00BC2CD3" w:rsidRDefault="00BC2CD3" w:rsidP="00472815">
      <w:pPr>
        <w:rPr>
          <w:rFonts w:eastAsia="Times New Roman" w:cs="Times New Roman"/>
        </w:rPr>
      </w:pPr>
    </w:p>
    <w:p w14:paraId="13E9C7BF" w14:textId="77777777" w:rsidR="00572A9A" w:rsidRDefault="00572A9A" w:rsidP="00472815">
      <w:pPr>
        <w:rPr>
          <w:rFonts w:eastAsia="Times New Roman" w:cs="Times New Roman"/>
        </w:rPr>
      </w:pPr>
    </w:p>
    <w:p w14:paraId="40482862" w14:textId="1543A3E9" w:rsidR="00E77F6C" w:rsidRDefault="00472815" w:rsidP="00472815">
      <w:pPr>
        <w:rPr>
          <w:rFonts w:eastAsia="Times New Roman" w:cs="Times New Roman"/>
        </w:rPr>
      </w:pPr>
      <w:r w:rsidRPr="00572A9A">
        <w:rPr>
          <w:rStyle w:val="Heading2Char"/>
          <w:color w:val="auto"/>
        </w:rPr>
        <w:t>Reviewer: 2</w:t>
      </w:r>
      <w:r w:rsidRPr="00572A9A">
        <w:rPr>
          <w:rStyle w:val="Heading2Char"/>
          <w:color w:val="auto"/>
        </w:rPr>
        <w:br/>
      </w:r>
      <w:r>
        <w:rPr>
          <w:rFonts w:eastAsia="Times New Roman" w:cs="Times New Roman"/>
        </w:rPr>
        <w:br/>
        <w:t>Comments to the Author</w:t>
      </w:r>
      <w:r>
        <w:rPr>
          <w:rFonts w:eastAsia="Times New Roman" w:cs="Times New Roman"/>
        </w:rPr>
        <w:br/>
        <w:t>This manuscript examines the limitations of kinetic models of tissue perfusion that are often applied with intravascular tracers to create voxelwise maps of tissue perfusion.  Specifically, the manuscript focuses on the issue that conventional definitions of perfusion based on blood entering and leaving a control volume are not scale invariant. A percolation network model is proposed that enables solving for blood flux in a manner that is self consistent when discretized into voxels.  The manuscript then examines how to relate this flux to conventional notions of perfusion using control volumes derived from streamline. Simulation and experimental data are presented.  </w:t>
      </w:r>
      <w:r>
        <w:rPr>
          <w:rFonts w:eastAsia="Times New Roman" w:cs="Times New Roman"/>
        </w:rPr>
        <w:br/>
      </w:r>
      <w:r>
        <w:rPr>
          <w:rFonts w:eastAsia="Times New Roman" w:cs="Times New Roman"/>
        </w:rPr>
        <w:br/>
        <w:t>Overall, I found this to be a thought provoking paper and can recommend it for publication.  Some specific issues that should be addressed are as follows:</w:t>
      </w:r>
      <w:r>
        <w:rPr>
          <w:rFonts w:eastAsia="Times New Roman" w:cs="Times New Roman"/>
        </w:rPr>
        <w:br/>
      </w:r>
      <w:r>
        <w:rPr>
          <w:rFonts w:eastAsia="Times New Roman" w:cs="Times New Roman"/>
        </w:rPr>
        <w:br/>
        <w:t>1.</w:t>
      </w:r>
      <w:r w:rsidR="00F5216F">
        <w:rPr>
          <w:rStyle w:val="apple-tab-span"/>
          <w:rFonts w:eastAsia="Times New Roman" w:cs="Times New Roman"/>
        </w:rPr>
        <w:t xml:space="preserve"> </w:t>
      </w:r>
      <w:r>
        <w:rPr>
          <w:rFonts w:eastAsia="Times New Roman" w:cs="Times New Roman"/>
        </w:rPr>
        <w:t>In the introduction it would be useful to make clear that the issues discussed pertain to intravascular tracers and not perfusion measurements in general.  Microsphere experiments and, to a lesser extent, diffusible tracer techniques such as arterial spin labelling MRI where the tracer is trapped by the tissue do not suffer from the limitations described.</w:t>
      </w:r>
    </w:p>
    <w:p w14:paraId="1D382F37" w14:textId="77777777" w:rsidR="00E77F6C" w:rsidRDefault="00E77F6C" w:rsidP="00472815">
      <w:pPr>
        <w:rPr>
          <w:rFonts w:eastAsia="Times New Roman" w:cs="Times New Roman"/>
        </w:rPr>
      </w:pPr>
    </w:p>
    <w:p w14:paraId="0B892015" w14:textId="155546A0" w:rsidR="00E77F6C" w:rsidRPr="006C6590" w:rsidRDefault="00E77F6C" w:rsidP="00472815">
      <w:pPr>
        <w:rPr>
          <w:rFonts w:eastAsia="Times New Roman" w:cs="Times New Roman"/>
          <w:i/>
        </w:rPr>
      </w:pPr>
      <w:r w:rsidRPr="00E77F6C">
        <w:rPr>
          <w:rFonts w:eastAsia="Times New Roman" w:cs="Times New Roman"/>
          <w:b/>
        </w:rPr>
        <w:t>Response</w:t>
      </w:r>
      <w:r>
        <w:rPr>
          <w:rFonts w:eastAsia="Times New Roman" w:cs="Times New Roman"/>
        </w:rPr>
        <w:t xml:space="preserve">: </w:t>
      </w:r>
      <w:r w:rsidR="00CD26C9">
        <w:rPr>
          <w:rFonts w:eastAsia="Times New Roman" w:cs="Times New Roman"/>
        </w:rPr>
        <w:t xml:space="preserve">It is correct that the issues discussed apply to intravascular tracers. </w:t>
      </w:r>
      <w:r>
        <w:rPr>
          <w:rFonts w:eastAsia="Times New Roman" w:cs="Times New Roman"/>
        </w:rPr>
        <w:t xml:space="preserve">We have now changed the following in the introduction: </w:t>
      </w:r>
      <w:r w:rsidRPr="006C6590">
        <w:rPr>
          <w:rFonts w:eastAsia="Times New Roman" w:cs="Times New Roman"/>
          <w:i/>
        </w:rPr>
        <w:t>“In the present work, we focus on mathematical models to estimate blood perfusion (cerebral blood flow, CBF), blood volume (cerebral blood volume, CBV), and mean transit time (MTT) of the brain from dynamic image data using</w:t>
      </w:r>
      <w:r w:rsidRPr="006C6590">
        <w:rPr>
          <w:rFonts w:eastAsia="Times New Roman" w:cs="Times New Roman"/>
          <w:b/>
          <w:i/>
        </w:rPr>
        <w:t xml:space="preserve"> intravascular</w:t>
      </w:r>
      <w:r w:rsidRPr="006C6590">
        <w:rPr>
          <w:rFonts w:eastAsia="Times New Roman" w:cs="Times New Roman"/>
          <w:i/>
        </w:rPr>
        <w:t xml:space="preserve"> tracers.”</w:t>
      </w:r>
    </w:p>
    <w:p w14:paraId="5EF898AB" w14:textId="4E155779" w:rsidR="00A12C62" w:rsidRDefault="00472815" w:rsidP="00472815">
      <w:pPr>
        <w:rPr>
          <w:rFonts w:eastAsia="Times New Roman" w:cs="Times New Roman"/>
        </w:rPr>
      </w:pPr>
      <w:r>
        <w:rPr>
          <w:rFonts w:eastAsia="Times New Roman" w:cs="Times New Roman"/>
        </w:rPr>
        <w:br/>
        <w:t>2.</w:t>
      </w:r>
      <w:r w:rsidR="00F5216F">
        <w:rPr>
          <w:rStyle w:val="apple-tab-span"/>
          <w:rFonts w:eastAsia="Times New Roman" w:cs="Times New Roman"/>
        </w:rPr>
        <w:t xml:space="preserve"> </w:t>
      </w:r>
      <w:r>
        <w:rPr>
          <w:rFonts w:eastAsia="Times New Roman" w:cs="Times New Roman"/>
        </w:rPr>
        <w:t>In discussing the difficulties of defining diffusion, it would be useful to start from the idea that perfusion is the proportion of blood flow that delivers oxygen and nutrients to a given volume of tissue as opposed to passing through en route to somewhere else.  This definition is usually operationalized by assuming the blood that passes through a capillary bed is ‘delivered’ at that location.  The proposed methodology addresses this difficulty in part by defining a control volume based on streamlines.  However, this approximation becomes less plausible as the control volume becomes larger.  Some discussion of these issues would be a useful addition to the discussion section.</w:t>
      </w:r>
      <w:r>
        <w:rPr>
          <w:rFonts w:eastAsia="Times New Roman" w:cs="Times New Roman"/>
        </w:rPr>
        <w:br/>
      </w:r>
    </w:p>
    <w:p w14:paraId="3220FE2A" w14:textId="62CC7490" w:rsidR="00A12C62" w:rsidRDefault="00A12C62" w:rsidP="00472815">
      <w:pPr>
        <w:rPr>
          <w:rFonts w:eastAsia="Times New Roman" w:cs="Times New Roman"/>
        </w:rPr>
      </w:pPr>
      <w:r w:rsidRPr="00A12C62">
        <w:rPr>
          <w:rFonts w:eastAsia="Times New Roman" w:cs="Times New Roman"/>
          <w:b/>
        </w:rPr>
        <w:t>Response</w:t>
      </w:r>
      <w:r>
        <w:rPr>
          <w:rFonts w:eastAsia="Times New Roman" w:cs="Times New Roman"/>
        </w:rPr>
        <w:t xml:space="preserve">: </w:t>
      </w:r>
      <w:r w:rsidR="00370BF0">
        <w:rPr>
          <w:rFonts w:eastAsia="Times New Roman" w:cs="Times New Roman"/>
        </w:rPr>
        <w:t xml:space="preserve">This is </w:t>
      </w:r>
      <w:r w:rsidR="00B12CBC">
        <w:rPr>
          <w:rFonts w:eastAsia="Times New Roman" w:cs="Times New Roman"/>
        </w:rPr>
        <w:t>an important perspective</w:t>
      </w:r>
      <w:r>
        <w:rPr>
          <w:rFonts w:eastAsia="Times New Roman" w:cs="Times New Roman"/>
        </w:rPr>
        <w:t>, and w</w:t>
      </w:r>
      <w:r w:rsidR="00335A5D">
        <w:rPr>
          <w:rFonts w:eastAsia="Times New Roman" w:cs="Times New Roman"/>
        </w:rPr>
        <w:t>e have now added</w:t>
      </w:r>
      <w:r>
        <w:rPr>
          <w:rFonts w:eastAsia="Times New Roman" w:cs="Times New Roman"/>
        </w:rPr>
        <w:t xml:space="preserve"> mor</w:t>
      </w:r>
      <w:r w:rsidR="003B4BCF">
        <w:rPr>
          <w:rFonts w:eastAsia="Times New Roman" w:cs="Times New Roman"/>
        </w:rPr>
        <w:t>e considerations on this topic</w:t>
      </w:r>
      <w:r>
        <w:rPr>
          <w:rFonts w:eastAsia="Times New Roman" w:cs="Times New Roman"/>
        </w:rPr>
        <w:t xml:space="preserve"> to the second paragraph of the Discussion section</w:t>
      </w:r>
      <w:r w:rsidR="00455B42">
        <w:rPr>
          <w:rFonts w:eastAsia="Times New Roman" w:cs="Times New Roman"/>
        </w:rPr>
        <w:t xml:space="preserve">, starting with </w:t>
      </w:r>
      <w:r w:rsidR="00455B42" w:rsidRPr="00541A2F">
        <w:rPr>
          <w:rFonts w:eastAsia="Times New Roman" w:cs="Times New Roman"/>
          <w:i/>
        </w:rPr>
        <w:t>“Our results strongly support...”</w:t>
      </w:r>
      <w:r w:rsidR="00CE0D84">
        <w:rPr>
          <w:rFonts w:eastAsia="Times New Roman" w:cs="Times New Roman"/>
        </w:rPr>
        <w:t>.</w:t>
      </w:r>
    </w:p>
    <w:p w14:paraId="5DC1ADD3" w14:textId="77777777" w:rsidR="00763F94" w:rsidRDefault="00763F94" w:rsidP="00472815">
      <w:pPr>
        <w:rPr>
          <w:rFonts w:eastAsia="Times New Roman" w:cs="Times New Roman"/>
        </w:rPr>
      </w:pPr>
    </w:p>
    <w:p w14:paraId="36B30E38" w14:textId="77777777" w:rsidR="0066167C" w:rsidRDefault="00472815" w:rsidP="00472815">
      <w:pPr>
        <w:rPr>
          <w:rFonts w:eastAsia="Times New Roman" w:cs="Times New Roman"/>
        </w:rPr>
      </w:pPr>
      <w:r>
        <w:rPr>
          <w:rFonts w:eastAsia="Times New Roman" w:cs="Times New Roman"/>
        </w:rPr>
        <w:br/>
        <w:t>Minor comments:</w:t>
      </w:r>
      <w:r>
        <w:rPr>
          <w:rFonts w:eastAsia="Times New Roman" w:cs="Times New Roman"/>
        </w:rPr>
        <w:br/>
      </w:r>
      <w:r>
        <w:rPr>
          <w:rFonts w:eastAsia="Times New Roman" w:cs="Times New Roman"/>
        </w:rPr>
        <w:br/>
        <w:t>1.</w:t>
      </w:r>
      <w:r>
        <w:rPr>
          <w:rStyle w:val="apple-tab-span"/>
          <w:rFonts w:eastAsia="Times New Roman" w:cs="Times New Roman"/>
        </w:rPr>
        <w:tab/>
      </w:r>
      <w:r>
        <w:rPr>
          <w:rFonts w:eastAsia="Times New Roman" w:cs="Times New Roman"/>
        </w:rPr>
        <w:t>In the abstract, it is not clear what is meant by ‘capillary tissue’.</w:t>
      </w:r>
    </w:p>
    <w:p w14:paraId="0FC5D9BC" w14:textId="77777777" w:rsidR="0066167C" w:rsidRPr="0066167C" w:rsidRDefault="0066167C" w:rsidP="00472815">
      <w:pPr>
        <w:rPr>
          <w:rFonts w:eastAsia="Times New Roman" w:cs="Times New Roman"/>
          <w:i/>
        </w:rPr>
      </w:pPr>
      <w:r w:rsidRPr="0066167C">
        <w:rPr>
          <w:rFonts w:eastAsia="Times New Roman" w:cs="Times New Roman"/>
          <w:b/>
        </w:rPr>
        <w:t>Response</w:t>
      </w:r>
      <w:r>
        <w:rPr>
          <w:rFonts w:eastAsia="Times New Roman" w:cs="Times New Roman"/>
        </w:rPr>
        <w:t xml:space="preserve">: We have now explained our notion of ‘capillary tissue’ in the abstract: </w:t>
      </w:r>
      <w:r w:rsidRPr="0066167C">
        <w:rPr>
          <w:rFonts w:eastAsia="Times New Roman" w:cs="Times New Roman"/>
          <w:i/>
        </w:rPr>
        <w:t xml:space="preserve">“Furthermore we analyse the transitional understanding of perfusion estimation using a continuous model for </w:t>
      </w:r>
      <w:r w:rsidRPr="00196CF7">
        <w:rPr>
          <w:rFonts w:eastAsia="Times New Roman" w:cs="Times New Roman"/>
          <w:b/>
          <w:i/>
        </w:rPr>
        <w:t>microcirculation</w:t>
      </w:r>
      <w:r w:rsidRPr="0066167C">
        <w:rPr>
          <w:rFonts w:eastAsia="Times New Roman" w:cs="Times New Roman"/>
          <w:i/>
        </w:rPr>
        <w:t xml:space="preserve"> and propagation of a tracer in the capillary tissue</w:t>
      </w:r>
      <w:r w:rsidRPr="00196CF7">
        <w:rPr>
          <w:rFonts w:eastAsia="Times New Roman" w:cs="Times New Roman"/>
          <w:b/>
          <w:i/>
        </w:rPr>
        <w:t>, understood as tissue perfused by capillaries</w:t>
      </w:r>
      <w:r w:rsidRPr="0066167C">
        <w:rPr>
          <w:rFonts w:eastAsia="Times New Roman" w:cs="Times New Roman"/>
          <w:i/>
        </w:rPr>
        <w:t>.”</w:t>
      </w:r>
    </w:p>
    <w:p w14:paraId="7B9F58AF" w14:textId="77777777" w:rsidR="00325A28" w:rsidRDefault="00472815" w:rsidP="00472815">
      <w:pPr>
        <w:rPr>
          <w:rFonts w:eastAsia="Times New Roman" w:cs="Times New Roman"/>
        </w:rPr>
      </w:pPr>
      <w:r>
        <w:rPr>
          <w:rFonts w:eastAsia="Times New Roman" w:cs="Times New Roman"/>
        </w:rPr>
        <w:br/>
        <w:t>2.</w:t>
      </w:r>
      <w:r>
        <w:rPr>
          <w:rStyle w:val="apple-tab-span"/>
          <w:rFonts w:eastAsia="Times New Roman" w:cs="Times New Roman"/>
        </w:rPr>
        <w:tab/>
      </w:r>
      <w:r>
        <w:rPr>
          <w:rFonts w:eastAsia="Times New Roman" w:cs="Times New Roman"/>
        </w:rPr>
        <w:t>In the abstract, the first sentence of the results section sounds contrived. Consider deleting the phrase “We found that …”.</w:t>
      </w:r>
    </w:p>
    <w:p w14:paraId="68F8E799" w14:textId="3F2812D7" w:rsidR="00325A28" w:rsidRDefault="00325A28" w:rsidP="00472815">
      <w:pPr>
        <w:rPr>
          <w:rFonts w:eastAsia="Times New Roman" w:cs="Times New Roman"/>
        </w:rPr>
      </w:pPr>
      <w:r w:rsidRPr="00325A28">
        <w:rPr>
          <w:rFonts w:eastAsia="Times New Roman" w:cs="Times New Roman"/>
          <w:b/>
        </w:rPr>
        <w:t>Response</w:t>
      </w:r>
      <w:r>
        <w:rPr>
          <w:rFonts w:eastAsia="Times New Roman" w:cs="Times New Roman"/>
        </w:rPr>
        <w:t>: The abstract has now been rephrased</w:t>
      </w:r>
      <w:r w:rsidR="001D4928">
        <w:rPr>
          <w:rFonts w:eastAsia="Times New Roman" w:cs="Times New Roman"/>
        </w:rPr>
        <w:t xml:space="preserve"> accordingly</w:t>
      </w:r>
      <w:r>
        <w:rPr>
          <w:rFonts w:eastAsia="Times New Roman" w:cs="Times New Roman"/>
        </w:rPr>
        <w:t>.</w:t>
      </w:r>
    </w:p>
    <w:p w14:paraId="1AC663AD" w14:textId="77777777" w:rsidR="006C4429" w:rsidRDefault="00472815" w:rsidP="00472815">
      <w:pPr>
        <w:rPr>
          <w:rFonts w:eastAsia="Times New Roman" w:cs="Times New Roman"/>
        </w:rPr>
      </w:pPr>
      <w:r>
        <w:rPr>
          <w:rFonts w:eastAsia="Times New Roman" w:cs="Times New Roman"/>
        </w:rPr>
        <w:br/>
        <w:t>3.</w:t>
      </w:r>
      <w:r>
        <w:rPr>
          <w:rStyle w:val="apple-tab-span"/>
          <w:rFonts w:eastAsia="Times New Roman" w:cs="Times New Roman"/>
        </w:rPr>
        <w:tab/>
      </w:r>
      <w:r>
        <w:rPr>
          <w:rFonts w:eastAsia="Times New Roman" w:cs="Times New Roman"/>
        </w:rPr>
        <w:t>Page 2 line 7. The use of the word perfusion here is confusing.  Consider ‘flow’ as an alternative.</w:t>
      </w:r>
    </w:p>
    <w:p w14:paraId="1614BD3D" w14:textId="5B5681C9" w:rsidR="00090958" w:rsidRDefault="006C4429" w:rsidP="00472815">
      <w:pPr>
        <w:rPr>
          <w:rFonts w:eastAsia="Times New Roman" w:cs="Times New Roman"/>
        </w:rPr>
      </w:pPr>
      <w:r w:rsidRPr="00090958">
        <w:rPr>
          <w:rFonts w:eastAsia="Times New Roman" w:cs="Times New Roman"/>
          <w:b/>
        </w:rPr>
        <w:t>Response</w:t>
      </w:r>
      <w:r>
        <w:rPr>
          <w:rFonts w:eastAsia="Times New Roman" w:cs="Times New Roman"/>
        </w:rPr>
        <w:t>: ‘Perfusion’ has now been replaced by ‘flow’</w:t>
      </w:r>
      <w:r w:rsidR="00090958">
        <w:rPr>
          <w:rFonts w:eastAsia="Times New Roman" w:cs="Times New Roman"/>
        </w:rPr>
        <w:t xml:space="preserve"> at this location.</w:t>
      </w:r>
    </w:p>
    <w:p w14:paraId="5F1BEAEA" w14:textId="77777777" w:rsidR="00284331" w:rsidRDefault="00472815" w:rsidP="00472815">
      <w:pPr>
        <w:rPr>
          <w:rFonts w:eastAsia="Times New Roman" w:cs="Times New Roman"/>
        </w:rPr>
      </w:pPr>
      <w:r>
        <w:rPr>
          <w:rFonts w:eastAsia="Times New Roman" w:cs="Times New Roman"/>
        </w:rPr>
        <w:br/>
        <w:t>4.</w:t>
      </w:r>
      <w:r>
        <w:rPr>
          <w:rStyle w:val="apple-tab-span"/>
          <w:rFonts w:eastAsia="Times New Roman" w:cs="Times New Roman"/>
        </w:rPr>
        <w:tab/>
      </w:r>
      <w:r>
        <w:rPr>
          <w:rFonts w:eastAsia="Times New Roman" w:cs="Times New Roman"/>
        </w:rPr>
        <w:t>Page 2: Spelling of impuls response -&gt; impulse response</w:t>
      </w:r>
    </w:p>
    <w:p w14:paraId="2329A33C" w14:textId="35F873FC" w:rsidR="00284331" w:rsidRDefault="00284331" w:rsidP="00472815">
      <w:pPr>
        <w:rPr>
          <w:rFonts w:eastAsia="Times New Roman" w:cs="Times New Roman"/>
        </w:rPr>
      </w:pPr>
      <w:r w:rsidRPr="00284331">
        <w:rPr>
          <w:rFonts w:eastAsia="Times New Roman" w:cs="Times New Roman"/>
          <w:b/>
        </w:rPr>
        <w:t>Response</w:t>
      </w:r>
      <w:r>
        <w:rPr>
          <w:rFonts w:eastAsia="Times New Roman" w:cs="Times New Roman"/>
        </w:rPr>
        <w:t xml:space="preserve">: This has </w:t>
      </w:r>
      <w:r w:rsidR="00246890">
        <w:rPr>
          <w:rFonts w:eastAsia="Times New Roman" w:cs="Times New Roman"/>
        </w:rPr>
        <w:t xml:space="preserve">now </w:t>
      </w:r>
      <w:r>
        <w:rPr>
          <w:rFonts w:eastAsia="Times New Roman" w:cs="Times New Roman"/>
        </w:rPr>
        <w:t>been corrected.</w:t>
      </w:r>
    </w:p>
    <w:p w14:paraId="5F7817B1" w14:textId="17866DD4" w:rsidR="005456F3" w:rsidRDefault="00472815" w:rsidP="00472815">
      <w:pPr>
        <w:rPr>
          <w:rFonts w:eastAsia="Times New Roman" w:cs="Times New Roman"/>
        </w:rPr>
      </w:pPr>
      <w:r>
        <w:rPr>
          <w:rFonts w:eastAsia="Times New Roman" w:cs="Times New Roman"/>
        </w:rPr>
        <w:br/>
        <w:t>5.</w:t>
      </w:r>
      <w:r>
        <w:rPr>
          <w:rStyle w:val="apple-tab-span"/>
          <w:rFonts w:eastAsia="Times New Roman" w:cs="Times New Roman"/>
        </w:rPr>
        <w:tab/>
      </w:r>
      <w:r>
        <w:rPr>
          <w:rFonts w:eastAsia="Times New Roman" w:cs="Times New Roman"/>
        </w:rPr>
        <w:t xml:space="preserve"> Page 6 line 16, brain -&gt; human brain.</w:t>
      </w:r>
      <w:r>
        <w:rPr>
          <w:rFonts w:eastAsia="Times New Roman" w:cs="Times New Roman"/>
        </w:rPr>
        <w:br/>
      </w:r>
      <w:r w:rsidR="005456F3" w:rsidRPr="005456F3">
        <w:rPr>
          <w:rFonts w:eastAsia="Times New Roman" w:cs="Times New Roman"/>
          <w:b/>
        </w:rPr>
        <w:t>Response</w:t>
      </w:r>
      <w:r w:rsidR="005456F3">
        <w:rPr>
          <w:rFonts w:eastAsia="Times New Roman" w:cs="Times New Roman"/>
        </w:rPr>
        <w:t xml:space="preserve">: This has </w:t>
      </w:r>
      <w:r w:rsidR="00246890">
        <w:rPr>
          <w:rFonts w:eastAsia="Times New Roman" w:cs="Times New Roman"/>
        </w:rPr>
        <w:t xml:space="preserve">now </w:t>
      </w:r>
      <w:r w:rsidR="005456F3">
        <w:rPr>
          <w:rFonts w:eastAsia="Times New Roman" w:cs="Times New Roman"/>
        </w:rPr>
        <w:t xml:space="preserve">been corrected. </w:t>
      </w:r>
      <w:r>
        <w:rPr>
          <w:rFonts w:eastAsia="Times New Roman" w:cs="Times New Roman"/>
        </w:rPr>
        <w:br/>
      </w:r>
    </w:p>
    <w:p w14:paraId="1A99E696" w14:textId="77777777" w:rsidR="005456F3" w:rsidRDefault="005456F3" w:rsidP="00472815">
      <w:pPr>
        <w:rPr>
          <w:rFonts w:eastAsia="Times New Roman" w:cs="Times New Roman"/>
        </w:rPr>
      </w:pPr>
    </w:p>
    <w:p w14:paraId="5E2B507F" w14:textId="77777777" w:rsidR="00EF33A4" w:rsidRDefault="00472815" w:rsidP="00472815">
      <w:pPr>
        <w:rPr>
          <w:rFonts w:eastAsia="Times New Roman" w:cs="Times New Roman"/>
        </w:rPr>
      </w:pPr>
      <w:r>
        <w:rPr>
          <w:rFonts w:eastAsia="Times New Roman" w:cs="Times New Roman"/>
        </w:rPr>
        <w:br/>
      </w:r>
      <w:r w:rsidRPr="004F0388">
        <w:rPr>
          <w:rStyle w:val="Heading2Char"/>
          <w:color w:val="auto"/>
        </w:rPr>
        <w:t>Reviewer: 3</w:t>
      </w:r>
      <w:r w:rsidRPr="004F0388">
        <w:rPr>
          <w:rStyle w:val="Heading2Char"/>
          <w:color w:val="auto"/>
        </w:rPr>
        <w:br/>
      </w:r>
      <w:r>
        <w:rPr>
          <w:rFonts w:eastAsia="Times New Roman" w:cs="Times New Roman"/>
        </w:rPr>
        <w:br/>
        <w:t>Comments to the Author</w:t>
      </w:r>
      <w:r>
        <w:rPr>
          <w:rFonts w:eastAsia="Times New Roman" w:cs="Times New Roman"/>
        </w:rPr>
        <w:br/>
        <w:t>Summary:</w:t>
      </w:r>
      <w:r>
        <w:rPr>
          <w:rFonts w:eastAsia="Times New Roman" w:cs="Times New Roman"/>
        </w:rPr>
        <w:br/>
        <w:t xml:space="preserve">This paper draws attention to the issues of the often used traditional mathematical one-compartment models which calculate the perfusion for larger volumes. The traditional estimation of blood perfusion is in conflict with modern imaging technology developing better resolutions and ranging to smaller scales. One conclusion of the paper is that continuous and coupled PDE models are a better choice for the calculation of the microperfusion. The paper presents a synthetic continuous PDE model for the propagation of tracer included in capillary blood flow. The model is based on porous media flow and includes the dilution of a contrast agent. In comparison to the continuous model the paper presents the theoretical outline of two traditional models: the convolution model and the maximum slope model. </w:t>
      </w:r>
    </w:p>
    <w:p w14:paraId="2AFCA5DB" w14:textId="77777777" w:rsidR="00783EF3" w:rsidRDefault="00472815" w:rsidP="00472815">
      <w:pPr>
        <w:rPr>
          <w:rFonts w:eastAsia="Times New Roman" w:cs="Times New Roman"/>
        </w:rPr>
      </w:pPr>
      <w:r>
        <w:rPr>
          <w:rFonts w:eastAsia="Times New Roman" w:cs="Times New Roman"/>
        </w:rPr>
        <w:br/>
        <w:t>One difference between the two approaches is that the continuous calculation refers to blood flow whereas the traditional models are focused on blood perfusion. An ansatz is given to handle the conversion from flow to perfusion using the normalization referring to streamlines. This approach is challenging as the flow pattern has to be known to track the streamlines and to include the accurate volume. The inclusion of wrong volumes during the normalization of the flow to the perfusion leads to overestimations of the perfusion values.  </w:t>
      </w:r>
      <w:r>
        <w:rPr>
          <w:rFonts w:eastAsia="Times New Roman" w:cs="Times New Roman"/>
        </w:rPr>
        <w:br/>
        <w:t xml:space="preserve">Although no evidence for this problem is presented the designed approach could show that the continuous model can be understood as a combined traditional model composed of sections which are coupled by the arterial input from the adjacent section.  Furthermore a comparison between the continuous model and the traditional models could outline that the traditional models deliver inaccurate results in sections with smaller volumes. </w:t>
      </w:r>
      <w:r>
        <w:rPr>
          <w:rFonts w:eastAsia="Times New Roman" w:cs="Times New Roman"/>
        </w:rPr>
        <w:br/>
      </w:r>
      <w:r>
        <w:rPr>
          <w:rFonts w:eastAsia="Times New Roman" w:cs="Times New Roman"/>
        </w:rPr>
        <w:br/>
        <w:t>Critique:</w:t>
      </w:r>
      <w:r>
        <w:rPr>
          <w:rFonts w:eastAsia="Times New Roman" w:cs="Times New Roman"/>
        </w:rPr>
        <w:br/>
        <w:t>The main focus of the paper is the comparison between different models including traditional models, a continuous PDE model and the combination of both approaches. An overview of the models and the assumptions would help to get a better overview (consistent/clear denomination of the models in the text and figures).</w:t>
      </w:r>
      <w:r>
        <w:rPr>
          <w:rFonts w:eastAsia="Times New Roman" w:cs="Times New Roman"/>
        </w:rPr>
        <w:br/>
        <w:t>Equation 11 describes the change in contrast agent at time point t from ﬂuid entering the control volume. However, the equation is not equalized to the CA concentration in the tissue volume.</w:t>
      </w:r>
    </w:p>
    <w:p w14:paraId="201C0B12" w14:textId="754DD155" w:rsidR="00783EF3" w:rsidRDefault="00783EF3" w:rsidP="00472815">
      <w:pPr>
        <w:rPr>
          <w:rFonts w:eastAsia="Times New Roman" w:cs="Times New Roman"/>
        </w:rPr>
      </w:pPr>
      <w:r w:rsidRPr="00020E24">
        <w:rPr>
          <w:rFonts w:eastAsia="Times New Roman" w:cs="Times New Roman"/>
          <w:b/>
        </w:rPr>
        <w:t>Response</w:t>
      </w:r>
      <w:r>
        <w:rPr>
          <w:rFonts w:eastAsia="Times New Roman" w:cs="Times New Roman"/>
        </w:rPr>
        <w:t xml:space="preserve">: This equation is consistent with the rate of change of tracer entering a control volume. </w:t>
      </w:r>
      <w:r w:rsidR="00C61DD4">
        <w:rPr>
          <w:rFonts w:eastAsia="Times New Roman" w:cs="Times New Roman"/>
        </w:rPr>
        <w:t xml:space="preserve"> To estimate the total</w:t>
      </w:r>
      <w:r w:rsidR="006473D5">
        <w:rPr>
          <w:rFonts w:eastAsia="Times New Roman" w:cs="Times New Roman"/>
        </w:rPr>
        <w:t xml:space="preserve"> pointwise</w:t>
      </w:r>
      <w:r w:rsidR="00C61DD4">
        <w:rPr>
          <w:rFonts w:eastAsia="Times New Roman" w:cs="Times New Roman"/>
        </w:rPr>
        <w:t xml:space="preserve"> tracer concentration</w:t>
      </w:r>
      <w:r w:rsidR="00571FD3">
        <w:rPr>
          <w:rFonts w:eastAsia="Times New Roman" w:cs="Times New Roman"/>
        </w:rPr>
        <w:t xml:space="preserve"> as a function of time</w:t>
      </w:r>
      <w:r w:rsidR="00C61DD4">
        <w:rPr>
          <w:rFonts w:eastAsia="Times New Roman" w:cs="Times New Roman"/>
        </w:rPr>
        <w:t xml:space="preserve"> the PDE </w:t>
      </w:r>
      <w:r w:rsidR="008E6BE7">
        <w:rPr>
          <w:rFonts w:eastAsia="Times New Roman" w:cs="Times New Roman"/>
        </w:rPr>
        <w:t xml:space="preserve">system (Eq. 9 in the current version) </w:t>
      </w:r>
      <w:r w:rsidR="00C61DD4">
        <w:rPr>
          <w:rFonts w:eastAsia="Times New Roman" w:cs="Times New Roman"/>
        </w:rPr>
        <w:t>must be solved as a function of time</w:t>
      </w:r>
      <w:r w:rsidR="00571FD3">
        <w:rPr>
          <w:rFonts w:eastAsia="Times New Roman" w:cs="Times New Roman"/>
        </w:rPr>
        <w:t xml:space="preserve"> with proper intial conditions.</w:t>
      </w:r>
      <w:r w:rsidR="00494C8D">
        <w:rPr>
          <w:rFonts w:eastAsia="Times New Roman" w:cs="Times New Roman"/>
        </w:rPr>
        <w:t xml:space="preserve"> </w:t>
      </w:r>
      <w:r w:rsidR="009D6A3D">
        <w:rPr>
          <w:rFonts w:eastAsia="Times New Roman" w:cs="Times New Roman"/>
        </w:rPr>
        <w:t xml:space="preserve">We are not entirely sure that the review refers to by “tissue”, but </w:t>
      </w:r>
      <w:r w:rsidR="006362F0">
        <w:rPr>
          <w:rFonts w:eastAsia="Times New Roman" w:cs="Times New Roman"/>
        </w:rPr>
        <w:t xml:space="preserve">in our model </w:t>
      </w:r>
      <w:r w:rsidR="009D6A3D">
        <w:rPr>
          <w:rFonts w:eastAsia="Times New Roman" w:cs="Times New Roman"/>
        </w:rPr>
        <w:t>w</w:t>
      </w:r>
      <w:r w:rsidR="00527966">
        <w:rPr>
          <w:rFonts w:eastAsia="Times New Roman" w:cs="Times New Roman"/>
        </w:rPr>
        <w:t>e assume that the tracer</w:t>
      </w:r>
      <w:r w:rsidR="00A54CA3">
        <w:rPr>
          <w:rFonts w:eastAsia="Times New Roman" w:cs="Times New Roman"/>
        </w:rPr>
        <w:t xml:space="preserve"> is entirely intravascular, which</w:t>
      </w:r>
      <w:r w:rsidR="006E06DD">
        <w:rPr>
          <w:rFonts w:eastAsia="Times New Roman" w:cs="Times New Roman"/>
        </w:rPr>
        <w:t xml:space="preserve"> is accounted for by</w:t>
      </w:r>
      <w:r w:rsidR="00494C8D">
        <w:rPr>
          <w:rFonts w:eastAsia="Times New Roman" w:cs="Times New Roman"/>
        </w:rPr>
        <w:t xml:space="preserve"> </w:t>
      </w:r>
      <w:r w:rsidR="003E7F75">
        <w:rPr>
          <w:rFonts w:eastAsia="Times New Roman" w:cs="Times New Roman"/>
        </w:rPr>
        <w:t xml:space="preserve">the porosity parameter </w:t>
      </w:r>
      <w:r w:rsidR="003E7F75">
        <w:rPr>
          <w:rFonts w:ascii="Symbol" w:eastAsia="Times New Roman" w:hAnsi="Symbol" w:cs="Times New Roman"/>
        </w:rPr>
        <w:t></w:t>
      </w:r>
      <w:r w:rsidR="00DB2E57">
        <w:rPr>
          <w:rFonts w:eastAsia="Times New Roman" w:cs="Times New Roman"/>
        </w:rPr>
        <w:t xml:space="preserve">. </w:t>
      </w:r>
    </w:p>
    <w:p w14:paraId="0C68B149" w14:textId="0A1A0B45" w:rsidR="007A1FC2" w:rsidRDefault="007A1FC2" w:rsidP="00472815">
      <w:pPr>
        <w:rPr>
          <w:rFonts w:eastAsia="Times New Roman" w:cs="Times New Roman"/>
        </w:rPr>
      </w:pPr>
      <w:r>
        <w:rPr>
          <w:rFonts w:eastAsia="Times New Roman" w:cs="Times New Roman"/>
        </w:rPr>
        <w:t xml:space="preserve">Later, the overall </w:t>
      </w:r>
      <w:r w:rsidR="00350E4D">
        <w:rPr>
          <w:rFonts w:eastAsia="Times New Roman" w:cs="Times New Roman"/>
        </w:rPr>
        <w:t xml:space="preserve">tissue </w:t>
      </w:r>
      <w:r>
        <w:rPr>
          <w:rFonts w:eastAsia="Times New Roman" w:cs="Times New Roman"/>
        </w:rPr>
        <w:t>tracer concentrati</w:t>
      </w:r>
      <w:r w:rsidR="00BF5F47">
        <w:rPr>
          <w:rFonts w:eastAsia="Times New Roman" w:cs="Times New Roman"/>
        </w:rPr>
        <w:t xml:space="preserve">on within the control volume is </w:t>
      </w:r>
      <w:r>
        <w:rPr>
          <w:rFonts w:eastAsia="Times New Roman" w:cs="Times New Roman"/>
        </w:rPr>
        <w:t xml:space="preserve">computed as C = </w:t>
      </w:r>
      <w:r w:rsidR="003E7F75">
        <w:rPr>
          <w:rFonts w:ascii="Symbol" w:eastAsia="Times New Roman" w:hAnsi="Symbol" w:cs="Times New Roman"/>
        </w:rPr>
        <w:t></w:t>
      </w:r>
      <w:r>
        <w:rPr>
          <w:rFonts w:eastAsia="Times New Roman" w:cs="Times New Roman"/>
        </w:rPr>
        <w:t>c</w:t>
      </w:r>
      <w:r w:rsidR="003E2230">
        <w:rPr>
          <w:rFonts w:eastAsia="Times New Roman" w:cs="Times New Roman"/>
        </w:rPr>
        <w:t xml:space="preserve"> (see </w:t>
      </w:r>
      <w:r w:rsidR="0082219B">
        <w:rPr>
          <w:rFonts w:eastAsia="Times New Roman" w:cs="Times New Roman"/>
        </w:rPr>
        <w:t xml:space="preserve">the </w:t>
      </w:r>
      <w:r w:rsidR="003E2230">
        <w:rPr>
          <w:rFonts w:eastAsia="Times New Roman" w:cs="Times New Roman"/>
        </w:rPr>
        <w:t xml:space="preserve">paragraph </w:t>
      </w:r>
      <w:r w:rsidR="00A953C4">
        <w:rPr>
          <w:rFonts w:eastAsia="Times New Roman" w:cs="Times New Roman"/>
        </w:rPr>
        <w:t xml:space="preserve">just </w:t>
      </w:r>
      <w:r w:rsidR="003E2230">
        <w:rPr>
          <w:rFonts w:eastAsia="Times New Roman" w:cs="Times New Roman"/>
        </w:rPr>
        <w:t>above Eq. 6 in the current version of the manuscript)</w:t>
      </w:r>
      <w:r>
        <w:rPr>
          <w:rFonts w:eastAsia="Times New Roman" w:cs="Times New Roman"/>
        </w:rPr>
        <w:t>.</w:t>
      </w:r>
    </w:p>
    <w:p w14:paraId="1AFAD760" w14:textId="77777777" w:rsidR="00F17A75" w:rsidRDefault="00472815" w:rsidP="00472815">
      <w:pPr>
        <w:rPr>
          <w:rFonts w:eastAsia="Times New Roman" w:cs="Times New Roman"/>
        </w:rPr>
      </w:pPr>
      <w:r>
        <w:rPr>
          <w:rFonts w:eastAsia="Times New Roman" w:cs="Times New Roman"/>
        </w:rPr>
        <w:br/>
        <w:t xml:space="preserve">For table 1 it is explained, that in larger volumes the BSVD model describes the perfusion more accurate than the MS model. But the results show relative errors for the bSVD with 4 % and MC with 1%. </w:t>
      </w:r>
    </w:p>
    <w:p w14:paraId="44220181" w14:textId="77777777" w:rsidR="00F17A75" w:rsidRDefault="00F17A75" w:rsidP="00472815">
      <w:pPr>
        <w:rPr>
          <w:rFonts w:eastAsia="Times New Roman" w:cs="Times New Roman"/>
        </w:rPr>
      </w:pPr>
      <w:r w:rsidRPr="00F17A75">
        <w:rPr>
          <w:rFonts w:eastAsia="Times New Roman" w:cs="Times New Roman"/>
          <w:b/>
        </w:rPr>
        <w:t>Response</w:t>
      </w:r>
      <w:r>
        <w:rPr>
          <w:rFonts w:eastAsia="Times New Roman" w:cs="Times New Roman"/>
        </w:rPr>
        <w:t>: This inconsistency has been removed in the current version.</w:t>
      </w:r>
    </w:p>
    <w:p w14:paraId="1144F821" w14:textId="77777777" w:rsidR="00F22C34" w:rsidRDefault="00472815" w:rsidP="00297E88">
      <w:pPr>
        <w:rPr>
          <w:rFonts w:eastAsia="Times New Roman" w:cs="Times New Roman"/>
        </w:rPr>
      </w:pPr>
      <w:r>
        <w:rPr>
          <w:rFonts w:eastAsia="Times New Roman" w:cs="Times New Roman"/>
        </w:rPr>
        <w:br/>
        <w:t xml:space="preserve">One open question remaining is why the continuous model is related to the traditional convolution model. </w:t>
      </w:r>
    </w:p>
    <w:p w14:paraId="11E82889" w14:textId="285CA2A7" w:rsidR="00F22C34" w:rsidRPr="00BB195F" w:rsidRDefault="006730F3" w:rsidP="00297E88">
      <w:pPr>
        <w:rPr>
          <w:rFonts w:eastAsia="Times New Roman" w:cs="Times New Roman"/>
          <w:i/>
        </w:rPr>
      </w:pPr>
      <w:r w:rsidRPr="00BB195F">
        <w:rPr>
          <w:rFonts w:eastAsia="Times New Roman" w:cs="Times New Roman"/>
          <w:b/>
        </w:rPr>
        <w:t>Response</w:t>
      </w:r>
      <w:r>
        <w:rPr>
          <w:rFonts w:eastAsia="Times New Roman" w:cs="Times New Roman"/>
        </w:rPr>
        <w:t>: Both models are set up with mass conservation as the underlying principle and we demonstr</w:t>
      </w:r>
      <w:r w:rsidR="00072B6E">
        <w:rPr>
          <w:rFonts w:eastAsia="Times New Roman" w:cs="Times New Roman"/>
        </w:rPr>
        <w:t>ate that these model</w:t>
      </w:r>
      <w:r w:rsidR="00B31623">
        <w:rPr>
          <w:rFonts w:eastAsia="Times New Roman" w:cs="Times New Roman"/>
        </w:rPr>
        <w:t>s are consistent with each other.</w:t>
      </w:r>
      <w:r>
        <w:rPr>
          <w:rFonts w:eastAsia="Times New Roman" w:cs="Times New Roman"/>
        </w:rPr>
        <w:t xml:space="preserve"> However, using the traditional models, a normali</w:t>
      </w:r>
      <w:r w:rsidR="0097350C">
        <w:rPr>
          <w:rFonts w:eastAsia="Times New Roman" w:cs="Times New Roman"/>
        </w:rPr>
        <w:t>s</w:t>
      </w:r>
      <w:r>
        <w:rPr>
          <w:rFonts w:eastAsia="Times New Roman" w:cs="Times New Roman"/>
        </w:rPr>
        <w:t>ation with respect to the correct distribution volume is not applied</w:t>
      </w:r>
      <w:r w:rsidR="00B712F3">
        <w:rPr>
          <w:rFonts w:eastAsia="Times New Roman" w:cs="Times New Roman"/>
        </w:rPr>
        <w:t xml:space="preserve"> when establishing the perfusion value</w:t>
      </w:r>
      <w:r>
        <w:rPr>
          <w:rFonts w:eastAsia="Times New Roman" w:cs="Times New Roman"/>
        </w:rPr>
        <w:t xml:space="preserve">. We have elaborated more on these issues in the Discussion, last paragraph: </w:t>
      </w:r>
      <w:r w:rsidRPr="00BB195F">
        <w:rPr>
          <w:rFonts w:eastAsia="Times New Roman" w:cs="Times New Roman"/>
          <w:i/>
        </w:rPr>
        <w:t>“</w:t>
      </w:r>
      <w:commentRangeStart w:id="62"/>
      <w:r w:rsidRPr="00BB195F">
        <w:rPr>
          <w:rFonts w:eastAsia="Times New Roman" w:cs="Times New Roman"/>
          <w:i/>
        </w:rPr>
        <w:t>The coupling between the continuous model and the convolution model in Section III-B demonstrates that the two approaches physically provide the same results, and there is no contradiction between them. The problematic issue of the traditional models is related to physical interpr</w:t>
      </w:r>
      <w:r w:rsidR="00FE48FF">
        <w:rPr>
          <w:rFonts w:eastAsia="Times New Roman" w:cs="Times New Roman"/>
          <w:i/>
        </w:rPr>
        <w:t>et</w:t>
      </w:r>
      <w:r w:rsidRPr="00BB195F">
        <w:rPr>
          <w:rFonts w:eastAsia="Times New Roman" w:cs="Times New Roman"/>
          <w:i/>
        </w:rPr>
        <w:t>ation and normalization with respect to correct distribution volume. ”</w:t>
      </w:r>
      <w:commentRangeEnd w:id="62"/>
      <w:r w:rsidR="004F3E92">
        <w:rPr>
          <w:rStyle w:val="CommentReference"/>
        </w:rPr>
        <w:commentReference w:id="62"/>
      </w:r>
    </w:p>
    <w:p w14:paraId="750613B9" w14:textId="77777777" w:rsidR="006730F3" w:rsidRDefault="006730F3" w:rsidP="00297E88">
      <w:pPr>
        <w:rPr>
          <w:rFonts w:eastAsia="Times New Roman" w:cs="Times New Roman"/>
        </w:rPr>
      </w:pPr>
    </w:p>
    <w:p w14:paraId="72BABFEE" w14:textId="77777777" w:rsidR="002D4774" w:rsidRDefault="002D4774" w:rsidP="00297E88">
      <w:pPr>
        <w:rPr>
          <w:rFonts w:eastAsia="Times New Roman" w:cs="Times New Roman"/>
        </w:rPr>
      </w:pPr>
    </w:p>
    <w:p w14:paraId="2B17A581" w14:textId="1DEFC1BD" w:rsidR="00297E88" w:rsidRPr="00297E88" w:rsidRDefault="00472815" w:rsidP="00297E88">
      <w:pPr>
        <w:rPr>
          <w:rFonts w:eastAsia="Times New Roman" w:cs="Times New Roman"/>
        </w:rPr>
      </w:pPr>
      <w:r>
        <w:rPr>
          <w:rFonts w:eastAsia="Times New Roman" w:cs="Times New Roman"/>
        </w:rPr>
        <w:t xml:space="preserve">It would be interesting to explain the reasons why no evaluation for the maximum slope model was designed. </w:t>
      </w:r>
      <w:r>
        <w:rPr>
          <w:rFonts w:eastAsia="Times New Roman" w:cs="Times New Roman"/>
        </w:rPr>
        <w:br/>
      </w:r>
      <w:r w:rsidR="007721F0" w:rsidRPr="007E4DE0">
        <w:rPr>
          <w:rFonts w:eastAsia="Times New Roman" w:cs="Times New Roman"/>
          <w:b/>
        </w:rPr>
        <w:t>Response:</w:t>
      </w:r>
      <w:r w:rsidR="007721F0">
        <w:rPr>
          <w:rFonts w:eastAsia="Times New Roman" w:cs="Times New Roman"/>
        </w:rPr>
        <w:t xml:space="preserve"> </w:t>
      </w:r>
      <w:r w:rsidR="007E4DE0">
        <w:rPr>
          <w:rFonts w:eastAsia="Times New Roman" w:cs="Times New Roman"/>
        </w:rPr>
        <w:t>The maximum slope model underwent the same evaluation as the bSVD model.</w:t>
      </w:r>
      <w:r w:rsidR="00297E88">
        <w:rPr>
          <w:rFonts w:eastAsia="Times New Roman" w:cs="Times New Roman"/>
        </w:rPr>
        <w:t xml:space="preserve"> We apologize if this was not clear from the previous manuscript. We have now inserted into Section III-G: </w:t>
      </w:r>
      <w:r w:rsidR="00297E88" w:rsidRPr="00297E88">
        <w:rPr>
          <w:rFonts w:eastAsia="Times New Roman" w:cs="Times New Roman"/>
          <w:i/>
        </w:rPr>
        <w:t>“We tested the convolution based traditional model (bSVD) (3) as well as maximum-slope (MS) model (5) for their capability to recover perf</w:t>
      </w:r>
      <w:r w:rsidR="00297E88">
        <w:rPr>
          <w:rFonts w:eastAsia="Times New Roman" w:cs="Times New Roman"/>
          <w:i/>
        </w:rPr>
        <w:t xml:space="preserve">usion, </w:t>
      </w:r>
      <w:r w:rsidR="00297E88" w:rsidRPr="002B452A">
        <w:rPr>
          <w:rFonts w:eastAsia="Times New Roman" w:cs="Times New Roman"/>
          <w:b/>
          <w:i/>
        </w:rPr>
        <w:t>and both models were compared to ground truth perfusion values</w:t>
      </w:r>
      <w:r w:rsidR="00297E88" w:rsidRPr="00297E88">
        <w:rPr>
          <w:rFonts w:eastAsia="Times New Roman" w:cs="Times New Roman"/>
          <w:i/>
        </w:rPr>
        <w:t>.</w:t>
      </w:r>
      <w:r w:rsidR="00297E88">
        <w:rPr>
          <w:rFonts w:eastAsia="Times New Roman" w:cs="Times New Roman"/>
        </w:rPr>
        <w:t>”</w:t>
      </w:r>
      <w:r w:rsidR="00297E88" w:rsidRPr="00297E88">
        <w:rPr>
          <w:rFonts w:eastAsia="Times New Roman" w:cs="Times New Roman"/>
        </w:rPr>
        <w:t xml:space="preserve"> </w:t>
      </w:r>
    </w:p>
    <w:p w14:paraId="19AA9CB5" w14:textId="0C9EB869" w:rsidR="007721F0" w:rsidRDefault="007721F0" w:rsidP="00472815">
      <w:pPr>
        <w:rPr>
          <w:rFonts w:eastAsia="Times New Roman" w:cs="Times New Roman"/>
        </w:rPr>
      </w:pPr>
    </w:p>
    <w:p w14:paraId="09F28851" w14:textId="414A7FFB" w:rsidR="006404B4" w:rsidRPr="00E77F6C" w:rsidRDefault="00472815" w:rsidP="00472815">
      <w:pPr>
        <w:rPr>
          <w:rFonts w:eastAsia="Times New Roman" w:cs="Times New Roman"/>
        </w:rPr>
      </w:pPr>
      <w:r>
        <w:rPr>
          <w:rFonts w:eastAsia="Times New Roman" w:cs="Times New Roman"/>
        </w:rPr>
        <w:br/>
        <w:t>Recommendation:</w:t>
      </w:r>
      <w:r>
        <w:rPr>
          <w:rFonts w:eastAsia="Times New Roman" w:cs="Times New Roman"/>
        </w:rPr>
        <w:br/>
        <w:t>This paper presents an interesting insight into models delivering the estimation of blood flow. The conflict between the traditional models and developing hardware techniques delivering better high resolution images has been depicted. The paper is recommended for publication.</w:t>
      </w:r>
    </w:p>
    <w:sectPr w:rsidR="006404B4" w:rsidRPr="00E77F6C" w:rsidSect="00847625">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Constantin Sandmann" w:date="2016-07-21T16:50:00Z" w:initials="CS">
    <w:p w14:paraId="6BC88499" w14:textId="0FFD7653" w:rsidR="00D35DDB" w:rsidRDefault="00D35DDB">
      <w:pPr>
        <w:pStyle w:val="CommentText"/>
      </w:pPr>
      <w:r>
        <w:rPr>
          <w:rStyle w:val="CommentReference"/>
        </w:rPr>
        <w:annotationRef/>
      </w:r>
      <w:r>
        <w:t xml:space="preserve">I am not sure if we are too frank if we say, that clinical studies are overinterpreted. The current models assume that each voxel consists of three parts: arterial part, which feeds the capillary part and a venous part. This assumption is valid, since tissue seems to be build “fractally” and scanners are not yet at a resolution where they can observe pure capillary tissue. </w:t>
      </w:r>
      <w:r w:rsidR="00DB23B0">
        <w:t>Based on this observation, I would say that current perfusion values are still (kind of) valid. However, would it be an idea to shift the attention to the development of more appropriate models, which are considering this issue (cf Sourbron14)?</w:t>
      </w:r>
    </w:p>
  </w:comment>
  <w:comment w:id="62" w:author="Constantin Sandmann" w:date="2016-07-22T11:13:00Z" w:initials="CS">
    <w:p w14:paraId="1B4F8776" w14:textId="14E77491" w:rsidR="004F3E92" w:rsidRDefault="004F3E92">
      <w:pPr>
        <w:pStyle w:val="CommentText"/>
      </w:pPr>
      <w:r>
        <w:rPr>
          <w:rStyle w:val="CommentReference"/>
        </w:rPr>
        <w:annotationRef/>
      </w:r>
      <w:r>
        <w:t xml:space="preserve">Nice paragraph! </w:t>
      </w:r>
      <w:r>
        <w:sym w:font="Wingdings" w:char="F04A"/>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88499" w15:done="0"/>
  <w15:commentEx w15:paraId="1B4F87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stantin Sandmann">
    <w15:presenceInfo w15:providerId="None" w15:userId="Constantin Sand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15"/>
    <w:rsid w:val="00020E24"/>
    <w:rsid w:val="00031F84"/>
    <w:rsid w:val="0005560E"/>
    <w:rsid w:val="00067E1F"/>
    <w:rsid w:val="00071733"/>
    <w:rsid w:val="00072B6E"/>
    <w:rsid w:val="00090958"/>
    <w:rsid w:val="00095712"/>
    <w:rsid w:val="000B49F5"/>
    <w:rsid w:val="000B6250"/>
    <w:rsid w:val="000C7AC4"/>
    <w:rsid w:val="000D3926"/>
    <w:rsid w:val="000E0C96"/>
    <w:rsid w:val="00103B1F"/>
    <w:rsid w:val="00142348"/>
    <w:rsid w:val="001773A8"/>
    <w:rsid w:val="00186F85"/>
    <w:rsid w:val="00196CF7"/>
    <w:rsid w:val="001C7358"/>
    <w:rsid w:val="001D4928"/>
    <w:rsid w:val="001E2287"/>
    <w:rsid w:val="001F1DBC"/>
    <w:rsid w:val="0021166F"/>
    <w:rsid w:val="00246890"/>
    <w:rsid w:val="00283A77"/>
    <w:rsid w:val="00284331"/>
    <w:rsid w:val="002916D7"/>
    <w:rsid w:val="00297E88"/>
    <w:rsid w:val="002A4BEC"/>
    <w:rsid w:val="002A6C68"/>
    <w:rsid w:val="002B452A"/>
    <w:rsid w:val="002C604C"/>
    <w:rsid w:val="002D2DB3"/>
    <w:rsid w:val="002D4774"/>
    <w:rsid w:val="002E439F"/>
    <w:rsid w:val="002E74E0"/>
    <w:rsid w:val="00306AA7"/>
    <w:rsid w:val="00325A28"/>
    <w:rsid w:val="00335A5D"/>
    <w:rsid w:val="00341659"/>
    <w:rsid w:val="00350E4D"/>
    <w:rsid w:val="003705A6"/>
    <w:rsid w:val="00370BF0"/>
    <w:rsid w:val="003833B2"/>
    <w:rsid w:val="00395520"/>
    <w:rsid w:val="003A740D"/>
    <w:rsid w:val="003B4BCF"/>
    <w:rsid w:val="003E2230"/>
    <w:rsid w:val="003E7F75"/>
    <w:rsid w:val="004162B4"/>
    <w:rsid w:val="00436429"/>
    <w:rsid w:val="00455B42"/>
    <w:rsid w:val="00467B40"/>
    <w:rsid w:val="00472815"/>
    <w:rsid w:val="00493E81"/>
    <w:rsid w:val="00494C8D"/>
    <w:rsid w:val="004B7835"/>
    <w:rsid w:val="004F0388"/>
    <w:rsid w:val="004F3E92"/>
    <w:rsid w:val="00520C91"/>
    <w:rsid w:val="005260A0"/>
    <w:rsid w:val="00527966"/>
    <w:rsid w:val="00541A2F"/>
    <w:rsid w:val="005456F3"/>
    <w:rsid w:val="005462CC"/>
    <w:rsid w:val="00571FD3"/>
    <w:rsid w:val="00572A9A"/>
    <w:rsid w:val="005C090D"/>
    <w:rsid w:val="005D4846"/>
    <w:rsid w:val="005F29F1"/>
    <w:rsid w:val="00620BC5"/>
    <w:rsid w:val="00623079"/>
    <w:rsid w:val="006362F0"/>
    <w:rsid w:val="006404B4"/>
    <w:rsid w:val="006473D5"/>
    <w:rsid w:val="00655A47"/>
    <w:rsid w:val="0066167C"/>
    <w:rsid w:val="00664298"/>
    <w:rsid w:val="006730F3"/>
    <w:rsid w:val="00696E31"/>
    <w:rsid w:val="006B699D"/>
    <w:rsid w:val="006C4429"/>
    <w:rsid w:val="006C6590"/>
    <w:rsid w:val="006D20CF"/>
    <w:rsid w:val="006E06DD"/>
    <w:rsid w:val="006F1970"/>
    <w:rsid w:val="006F43CA"/>
    <w:rsid w:val="00763F94"/>
    <w:rsid w:val="007721F0"/>
    <w:rsid w:val="00783EF3"/>
    <w:rsid w:val="007A1FC2"/>
    <w:rsid w:val="007E4DE0"/>
    <w:rsid w:val="0080649F"/>
    <w:rsid w:val="00806DA7"/>
    <w:rsid w:val="0082219B"/>
    <w:rsid w:val="00840785"/>
    <w:rsid w:val="00847625"/>
    <w:rsid w:val="008A0261"/>
    <w:rsid w:val="008D30AD"/>
    <w:rsid w:val="008D7082"/>
    <w:rsid w:val="008E37A0"/>
    <w:rsid w:val="008E6BE7"/>
    <w:rsid w:val="00903E6B"/>
    <w:rsid w:val="0097350C"/>
    <w:rsid w:val="00985D03"/>
    <w:rsid w:val="009B76F1"/>
    <w:rsid w:val="009C0CD2"/>
    <w:rsid w:val="009D6A3D"/>
    <w:rsid w:val="00A0438D"/>
    <w:rsid w:val="00A12C62"/>
    <w:rsid w:val="00A40D9A"/>
    <w:rsid w:val="00A54CA3"/>
    <w:rsid w:val="00A627C4"/>
    <w:rsid w:val="00A953C4"/>
    <w:rsid w:val="00AB2208"/>
    <w:rsid w:val="00B02556"/>
    <w:rsid w:val="00B12CBC"/>
    <w:rsid w:val="00B31623"/>
    <w:rsid w:val="00B712F3"/>
    <w:rsid w:val="00B94E76"/>
    <w:rsid w:val="00B969A1"/>
    <w:rsid w:val="00BB195F"/>
    <w:rsid w:val="00BC2CD3"/>
    <w:rsid w:val="00BF5F47"/>
    <w:rsid w:val="00C0523B"/>
    <w:rsid w:val="00C5736C"/>
    <w:rsid w:val="00C61DD4"/>
    <w:rsid w:val="00C672A1"/>
    <w:rsid w:val="00CD26C9"/>
    <w:rsid w:val="00CE0D84"/>
    <w:rsid w:val="00D142FE"/>
    <w:rsid w:val="00D14734"/>
    <w:rsid w:val="00D14E40"/>
    <w:rsid w:val="00D24CF4"/>
    <w:rsid w:val="00D35DDB"/>
    <w:rsid w:val="00DB23B0"/>
    <w:rsid w:val="00DB2E57"/>
    <w:rsid w:val="00DE2620"/>
    <w:rsid w:val="00E52D26"/>
    <w:rsid w:val="00E53B0B"/>
    <w:rsid w:val="00E77F6C"/>
    <w:rsid w:val="00E85131"/>
    <w:rsid w:val="00E93F1F"/>
    <w:rsid w:val="00EE02A7"/>
    <w:rsid w:val="00EF0010"/>
    <w:rsid w:val="00EF33A4"/>
    <w:rsid w:val="00F05DD5"/>
    <w:rsid w:val="00F17A75"/>
    <w:rsid w:val="00F22C34"/>
    <w:rsid w:val="00F27C69"/>
    <w:rsid w:val="00F40DC3"/>
    <w:rsid w:val="00F43102"/>
    <w:rsid w:val="00F5216F"/>
    <w:rsid w:val="00F55973"/>
    <w:rsid w:val="00F72CCC"/>
    <w:rsid w:val="00FE48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EB0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28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F038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472815"/>
  </w:style>
  <w:style w:type="character" w:customStyle="1" w:styleId="Heading1Char">
    <w:name w:val="Heading 1 Char"/>
    <w:basedOn w:val="DefaultParagraphFont"/>
    <w:link w:val="Heading1"/>
    <w:uiPriority w:val="9"/>
    <w:rsid w:val="004728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F038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2D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2D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5A47"/>
    <w:rPr>
      <w:sz w:val="18"/>
      <w:szCs w:val="18"/>
    </w:rPr>
  </w:style>
  <w:style w:type="paragraph" w:styleId="CommentText">
    <w:name w:val="annotation text"/>
    <w:basedOn w:val="Normal"/>
    <w:link w:val="CommentTextChar"/>
    <w:uiPriority w:val="99"/>
    <w:semiHidden/>
    <w:unhideWhenUsed/>
    <w:rsid w:val="00655A47"/>
  </w:style>
  <w:style w:type="character" w:customStyle="1" w:styleId="CommentTextChar">
    <w:name w:val="Comment Text Char"/>
    <w:basedOn w:val="DefaultParagraphFont"/>
    <w:link w:val="CommentText"/>
    <w:uiPriority w:val="99"/>
    <w:semiHidden/>
    <w:rsid w:val="00655A47"/>
  </w:style>
  <w:style w:type="paragraph" w:styleId="CommentSubject">
    <w:name w:val="annotation subject"/>
    <w:basedOn w:val="CommentText"/>
    <w:next w:val="CommentText"/>
    <w:link w:val="CommentSubjectChar"/>
    <w:uiPriority w:val="99"/>
    <w:semiHidden/>
    <w:unhideWhenUsed/>
    <w:rsid w:val="00655A47"/>
    <w:rPr>
      <w:b/>
      <w:bCs/>
      <w:sz w:val="20"/>
      <w:szCs w:val="20"/>
    </w:rPr>
  </w:style>
  <w:style w:type="character" w:customStyle="1" w:styleId="CommentSubjectChar">
    <w:name w:val="Comment Subject Char"/>
    <w:basedOn w:val="CommentTextChar"/>
    <w:link w:val="CommentSubject"/>
    <w:uiPriority w:val="99"/>
    <w:semiHidden/>
    <w:rsid w:val="00655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97CC4A-7276-E544-B00E-22F8EAA3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2214</Words>
  <Characters>12953</Characters>
  <Application>Microsoft Macintosh Word</Application>
  <DocSecurity>0</DocSecurity>
  <Lines>190</Lines>
  <Paragraphs>219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Point-to-point response for manuscript TBME-00561-2016</vt:lpstr>
    </vt:vector>
  </TitlesOfParts>
  <Company>UiB</Company>
  <LinksUpToDate>false</LinksUpToDate>
  <CharactersWithSpaces>14948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Hodneland</dc:creator>
  <cp:keywords/>
  <dc:description/>
  <cp:lastModifiedBy>Erlend Hodneland</cp:lastModifiedBy>
  <cp:revision>157</cp:revision>
  <dcterms:created xsi:type="dcterms:W3CDTF">2016-07-20T07:46:00Z</dcterms:created>
  <dcterms:modified xsi:type="dcterms:W3CDTF">2016-08-08T07:29:00Z</dcterms:modified>
</cp:coreProperties>
</file>