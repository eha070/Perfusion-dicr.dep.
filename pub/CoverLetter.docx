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5382A" w14:textId="4CC43EEF" w:rsidR="006904BE" w:rsidRDefault="00C73811">
      <w:r>
        <w:t xml:space="preserve">Dear </w:t>
      </w:r>
      <w:r w:rsidR="00250670">
        <w:t>Editor-in-Chief</w:t>
      </w:r>
      <w:r>
        <w:t>,</w:t>
      </w:r>
    </w:p>
    <w:p w14:paraId="6D386125" w14:textId="77777777" w:rsidR="00C73811" w:rsidRDefault="00C73811"/>
    <w:p w14:paraId="55CB7EEE" w14:textId="30B68BDD" w:rsidR="00D05242" w:rsidRDefault="00C73811">
      <w:r>
        <w:t xml:space="preserve">Attached you find our </w:t>
      </w:r>
      <w:r w:rsidR="00250670">
        <w:t>manuscript “</w:t>
      </w:r>
      <w:r w:rsidR="00250670" w:rsidRPr="00250670">
        <w:t>Limitations of traditional models for perfusion</w:t>
      </w:r>
      <w:r w:rsidR="00250670">
        <w:t>”</w:t>
      </w:r>
      <w:r w:rsidR="001D2326">
        <w:t>, describing</w:t>
      </w:r>
      <w:r w:rsidR="00250670">
        <w:t xml:space="preserve"> </w:t>
      </w:r>
      <w:r w:rsidR="001D2326">
        <w:t xml:space="preserve">important </w:t>
      </w:r>
      <w:r>
        <w:t>limitations of traditional model</w:t>
      </w:r>
      <w:r w:rsidR="00AF5DE2">
        <w:t>s for cerebral blood flow (CBF) estimation</w:t>
      </w:r>
      <w:r>
        <w:t>.</w:t>
      </w:r>
      <w:r w:rsidR="008D7366">
        <w:t xml:space="preserve"> </w:t>
      </w:r>
      <w:r w:rsidR="00BE1DF5">
        <w:t>W</w:t>
      </w:r>
      <w:r w:rsidR="002E6110">
        <w:t xml:space="preserve">e show </w:t>
      </w:r>
      <w:r w:rsidR="00C64C47">
        <w:t>that</w:t>
      </w:r>
      <w:r w:rsidR="00B67C1B">
        <w:t xml:space="preserve"> for high</w:t>
      </w:r>
      <w:r w:rsidR="00C64C47">
        <w:t xml:space="preserve"> </w:t>
      </w:r>
      <w:r w:rsidR="00F26C73">
        <w:t>image resolution</w:t>
      </w:r>
      <w:r w:rsidR="00230CFC">
        <w:t>,</w:t>
      </w:r>
      <w:r w:rsidR="00F26C73">
        <w:t xml:space="preserve"> </w:t>
      </w:r>
      <w:r w:rsidR="00230CFC">
        <w:t xml:space="preserve">traditional </w:t>
      </w:r>
      <w:r w:rsidR="00B67C1B">
        <w:t>models for CBF estimation</w:t>
      </w:r>
      <w:r w:rsidR="00230CFC">
        <w:t xml:space="preserve"> </w:t>
      </w:r>
      <w:r w:rsidR="00F26C73">
        <w:t>(deconvolution and maximum slope)</w:t>
      </w:r>
      <w:r w:rsidR="00B67C1B">
        <w:t xml:space="preserve"> will overestimate </w:t>
      </w:r>
      <w:r w:rsidR="00250670">
        <w:t xml:space="preserve">actual </w:t>
      </w:r>
      <w:r w:rsidR="00B67C1B">
        <w:t>p</w:t>
      </w:r>
      <w:r w:rsidR="00D05242">
        <w:t>erfusion</w:t>
      </w:r>
      <w:r w:rsidR="00331CDD">
        <w:t xml:space="preserve"> when applied locally</w:t>
      </w:r>
      <w:r w:rsidR="00D05242">
        <w:t>.</w:t>
      </w:r>
    </w:p>
    <w:p w14:paraId="1100FA3C" w14:textId="77777777" w:rsidR="00E52589" w:rsidRDefault="00E52589"/>
    <w:p w14:paraId="24EBF19B" w14:textId="122E24B9" w:rsidR="003820A0" w:rsidRDefault="00BE1DF5">
      <w:r>
        <w:t>Specifically,</w:t>
      </w:r>
      <w:r w:rsidR="00960E98">
        <w:t xml:space="preserve"> w</w:t>
      </w:r>
      <w:r w:rsidR="00C73811">
        <w:t xml:space="preserve">e have developed and implemented a </w:t>
      </w:r>
      <w:r w:rsidR="002A085D">
        <w:t>PDE m</w:t>
      </w:r>
      <w:r w:rsidR="00C73811">
        <w:t>odel for both blood</w:t>
      </w:r>
      <w:r w:rsidR="00142B5C">
        <w:t xml:space="preserve"> </w:t>
      </w:r>
      <w:r w:rsidR="00C73811">
        <w:t xml:space="preserve">flow and </w:t>
      </w:r>
      <w:r w:rsidR="004B156A">
        <w:t>indicator di</w:t>
      </w:r>
      <w:r w:rsidR="00950908">
        <w:t xml:space="preserve">lution in </w:t>
      </w:r>
      <w:r w:rsidR="00BD339F">
        <w:t>the</w:t>
      </w:r>
      <w:r w:rsidR="00950908">
        <w:t xml:space="preserve"> capillary system.</w:t>
      </w:r>
      <w:r w:rsidR="008D1DE6">
        <w:t xml:space="preserve"> </w:t>
      </w:r>
      <w:r w:rsidR="00810519">
        <w:t>W</w:t>
      </w:r>
      <w:r w:rsidR="00950908">
        <w:t>e show</w:t>
      </w:r>
      <w:r w:rsidR="00822E2B">
        <w:t xml:space="preserve"> </w:t>
      </w:r>
      <w:r w:rsidR="00E9186F">
        <w:t xml:space="preserve">both </w:t>
      </w:r>
      <w:r w:rsidR="00960E98">
        <w:t>analytically</w:t>
      </w:r>
      <w:r w:rsidR="00E9186F">
        <w:t xml:space="preserve"> and experimentally</w:t>
      </w:r>
      <w:r w:rsidR="00960E98">
        <w:t xml:space="preserve"> </w:t>
      </w:r>
      <w:r w:rsidR="00950908">
        <w:t xml:space="preserve">that </w:t>
      </w:r>
      <w:r w:rsidR="00250670">
        <w:t xml:space="preserve">the PDE model </w:t>
      </w:r>
      <w:r w:rsidR="00950908">
        <w:t>can be regarded as a coupled s</w:t>
      </w:r>
      <w:r w:rsidR="0066407B">
        <w:t>et of traditional one-compartment models</w:t>
      </w:r>
      <w:r w:rsidR="004D6F1E">
        <w:t>.</w:t>
      </w:r>
      <w:r w:rsidR="00D73380">
        <w:t xml:space="preserve"> </w:t>
      </w:r>
      <w:r w:rsidR="004D6F1E">
        <w:t>We</w:t>
      </w:r>
      <w:r w:rsidR="00D73380">
        <w:t xml:space="preserve"> </w:t>
      </w:r>
      <w:r w:rsidR="008E464C">
        <w:t>also demonstrate</w:t>
      </w:r>
      <w:r w:rsidR="00250670">
        <w:t xml:space="preserve"> that </w:t>
      </w:r>
      <w:r w:rsidR="004D6F1E">
        <w:t>traditional m</w:t>
      </w:r>
      <w:bookmarkStart w:id="0" w:name="_GoBack"/>
      <w:bookmarkEnd w:id="0"/>
      <w:r w:rsidR="004D6F1E">
        <w:t xml:space="preserve">odels will overestimate perfusion if they are applied to only </w:t>
      </w:r>
      <w:r w:rsidR="00250670">
        <w:t>sub-units</w:t>
      </w:r>
      <w:r w:rsidR="004D6F1E">
        <w:t xml:space="preserve"> of the system</w:t>
      </w:r>
      <w:r w:rsidR="00E92BF0">
        <w:t>.</w:t>
      </w:r>
    </w:p>
    <w:p w14:paraId="119042B0" w14:textId="77777777" w:rsidR="00720023" w:rsidRDefault="00720023" w:rsidP="00720023"/>
    <w:p w14:paraId="1D90F18F" w14:textId="3582D503" w:rsidR="00933018" w:rsidRDefault="00720023" w:rsidP="00720023">
      <w:r>
        <w:t xml:space="preserve">Experimental results of </w:t>
      </w:r>
      <w:r w:rsidR="00933018">
        <w:t xml:space="preserve">real patient data </w:t>
      </w:r>
      <w:r w:rsidR="001E30F6">
        <w:t>are</w:t>
      </w:r>
      <w:r w:rsidR="00933018">
        <w:t xml:space="preserve"> </w:t>
      </w:r>
      <w:r>
        <w:t xml:space="preserve">also </w:t>
      </w:r>
      <w:r w:rsidR="00933018">
        <w:t>provided</w:t>
      </w:r>
      <w:r w:rsidR="00FD7357">
        <w:t>,</w:t>
      </w:r>
      <w:r w:rsidR="00933018">
        <w:t xml:space="preserve"> indicat</w:t>
      </w:r>
      <w:r>
        <w:t>ing</w:t>
      </w:r>
      <w:r w:rsidR="00933018">
        <w:t xml:space="preserve"> </w:t>
      </w:r>
      <w:r w:rsidR="00713684">
        <w:t>that th</w:t>
      </w:r>
      <w:r w:rsidR="00AB1FF9">
        <w:t>e</w:t>
      </w:r>
      <w:r w:rsidR="00713684">
        <w:t xml:space="preserve"> effect</w:t>
      </w:r>
      <w:r w:rsidR="00AB1FF9">
        <w:t xml:space="preserve"> of overestimation</w:t>
      </w:r>
      <w:r w:rsidR="00713684">
        <w:t xml:space="preserve"> might also be found</w:t>
      </w:r>
      <w:r w:rsidR="00890547">
        <w:t xml:space="preserve"> on coarse scale</w:t>
      </w:r>
      <w:r w:rsidR="00713684">
        <w:t xml:space="preserve"> in real </w:t>
      </w:r>
      <w:r>
        <w:t>imaging</w:t>
      </w:r>
      <w:r w:rsidR="00713684">
        <w:t xml:space="preserve"> applications.</w:t>
      </w:r>
    </w:p>
    <w:p w14:paraId="06D62F34" w14:textId="6BE96056" w:rsidR="00B25225" w:rsidRDefault="00ED2258">
      <w:r>
        <w:t xml:space="preserve">Our main finding is that awareness should be draw to </w:t>
      </w:r>
      <w:r w:rsidR="005F79BF">
        <w:t xml:space="preserve">potentially </w:t>
      </w:r>
      <w:r>
        <w:t xml:space="preserve">inaccurate perfusion estimates in clinical applications. </w:t>
      </w:r>
      <w:r w:rsidR="000A3B39">
        <w:t xml:space="preserve">For </w:t>
      </w:r>
      <w:r w:rsidR="00710FF5">
        <w:t xml:space="preserve">the task of </w:t>
      </w:r>
      <w:r w:rsidR="000A3B39">
        <w:t xml:space="preserve">future </w:t>
      </w:r>
      <w:r w:rsidR="00710FF5">
        <w:t xml:space="preserve">perfusion </w:t>
      </w:r>
      <w:proofErr w:type="gramStart"/>
      <w:r w:rsidR="00710FF5">
        <w:t>estimations</w:t>
      </w:r>
      <w:proofErr w:type="gramEnd"/>
      <w:r w:rsidR="000A3B39">
        <w:t xml:space="preserve"> we </w:t>
      </w:r>
      <w:r w:rsidR="00710FF5">
        <w:t>suggest that</w:t>
      </w:r>
      <w:r>
        <w:t xml:space="preserve"> </w:t>
      </w:r>
      <w:r w:rsidR="00710FF5">
        <w:t>contin</w:t>
      </w:r>
      <w:r w:rsidR="006D3639">
        <w:t>u</w:t>
      </w:r>
      <w:r w:rsidR="00710FF5">
        <w:t>ous and coupled PDE models are developed.</w:t>
      </w:r>
    </w:p>
    <w:p w14:paraId="2A82865A" w14:textId="5D193347" w:rsidR="00713684" w:rsidRDefault="00713684"/>
    <w:p w14:paraId="664AC838" w14:textId="2AD11ABD" w:rsidR="007C1C9E" w:rsidRDefault="007C1C9E" w:rsidP="007C1C9E">
      <w:pPr>
        <w:rPr>
          <w:rFonts w:ascii="Times New Roman" w:eastAsia="Times New Roman" w:hAnsi="Times New Roman" w:cs="Times New Roman"/>
          <w:lang w:eastAsia="en-US"/>
        </w:rPr>
      </w:pPr>
      <w:r w:rsidRPr="00714F64">
        <w:rPr>
          <w:rFonts w:ascii="Times New Roman" w:eastAsia="Times New Roman" w:hAnsi="Times New Roman" w:cs="Times New Roman"/>
          <w:lang w:eastAsia="en-US"/>
        </w:rPr>
        <w:t xml:space="preserve">A preliminary version of </w:t>
      </w:r>
      <w:r w:rsidR="00710FF5">
        <w:rPr>
          <w:rFonts w:ascii="Times New Roman" w:eastAsia="Times New Roman" w:hAnsi="Times New Roman" w:cs="Times New Roman"/>
          <w:lang w:eastAsia="en-US"/>
        </w:rPr>
        <w:t>related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work has been</w:t>
      </w:r>
      <w:r>
        <w:rPr>
          <w:rFonts w:ascii="Times New Roman" w:eastAsia="Times New Roman" w:hAnsi="Times New Roman" w:cs="Times New Roman"/>
          <w:lang w:eastAsia="en-US"/>
        </w:rPr>
        <w:t xml:space="preserve"> submitted as an abstract, not as a proceedings paper, to</w:t>
      </w:r>
      <w:r w:rsidRPr="00714F64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the ESMRMB 2016. </w:t>
      </w:r>
    </w:p>
    <w:p w14:paraId="44EF4E31" w14:textId="77777777" w:rsidR="00774098" w:rsidRDefault="00774098" w:rsidP="007C1C9E"/>
    <w:p w14:paraId="41B92192" w14:textId="05ACDE14" w:rsidR="007C1C9E" w:rsidRDefault="007C1C9E" w:rsidP="007C1C9E">
      <w:r>
        <w:t>Best regards</w:t>
      </w:r>
    </w:p>
    <w:p w14:paraId="6E9A39AB" w14:textId="231B3847" w:rsidR="00714F64" w:rsidRDefault="00714F64"/>
    <w:p w14:paraId="2A9388EE" w14:textId="77777777" w:rsidR="00710FF5" w:rsidRDefault="005F231B">
      <w:r>
        <w:t>Constantin Sandmann</w:t>
      </w:r>
    </w:p>
    <w:p w14:paraId="7DB3F87D" w14:textId="77777777" w:rsidR="00710FF5" w:rsidRDefault="00710FF5"/>
    <w:p w14:paraId="7C50DE19" w14:textId="77777777" w:rsidR="00710FF5" w:rsidRDefault="00710FF5">
      <w:r>
        <w:t xml:space="preserve">On behalf of </w:t>
      </w:r>
    </w:p>
    <w:p w14:paraId="7F9F224F" w14:textId="32FB8660" w:rsidR="005F231B" w:rsidRDefault="005F231B">
      <w:proofErr w:type="spellStart"/>
      <w:r>
        <w:t>Erlend</w:t>
      </w:r>
      <w:proofErr w:type="spellEnd"/>
      <w:r>
        <w:t xml:space="preserve"> </w:t>
      </w:r>
      <w:proofErr w:type="spellStart"/>
      <w:r>
        <w:t>Hodneland</w:t>
      </w:r>
      <w:proofErr w:type="spellEnd"/>
      <w:r>
        <w:t xml:space="preserve">, Erik Hanson, Alexander </w:t>
      </w:r>
      <w:proofErr w:type="spellStart"/>
      <w:r>
        <w:t>Malyshev</w:t>
      </w:r>
      <w:proofErr w:type="spellEnd"/>
      <w:r>
        <w:t xml:space="preserve">, </w:t>
      </w:r>
      <w:proofErr w:type="spellStart"/>
      <w:r>
        <w:t>Arvid</w:t>
      </w:r>
      <w:proofErr w:type="spellEnd"/>
      <w:r>
        <w:t xml:space="preserve"> </w:t>
      </w:r>
      <w:proofErr w:type="spellStart"/>
      <w:r>
        <w:t>Lundervold</w:t>
      </w:r>
      <w:proofErr w:type="spellEnd"/>
      <w:r>
        <w:t xml:space="preserve"> and Jan </w:t>
      </w:r>
      <w:proofErr w:type="spellStart"/>
      <w:r>
        <w:t>Modersitzki</w:t>
      </w:r>
      <w:proofErr w:type="spellEnd"/>
      <w:r>
        <w:t>.</w:t>
      </w:r>
    </w:p>
    <w:sectPr w:rsidR="005F231B" w:rsidSect="006904B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1"/>
    <w:rsid w:val="000266F7"/>
    <w:rsid w:val="000A3B39"/>
    <w:rsid w:val="000A42C2"/>
    <w:rsid w:val="000E7076"/>
    <w:rsid w:val="00142B5C"/>
    <w:rsid w:val="00155775"/>
    <w:rsid w:val="001D2326"/>
    <w:rsid w:val="001E30F6"/>
    <w:rsid w:val="00225891"/>
    <w:rsid w:val="00230CFC"/>
    <w:rsid w:val="00250670"/>
    <w:rsid w:val="002A085D"/>
    <w:rsid w:val="002E6110"/>
    <w:rsid w:val="00304E59"/>
    <w:rsid w:val="00331CDD"/>
    <w:rsid w:val="003820A0"/>
    <w:rsid w:val="003C4888"/>
    <w:rsid w:val="00453D2B"/>
    <w:rsid w:val="004B156A"/>
    <w:rsid w:val="004B37A2"/>
    <w:rsid w:val="004B752B"/>
    <w:rsid w:val="004D6F1E"/>
    <w:rsid w:val="00526A53"/>
    <w:rsid w:val="005A4F97"/>
    <w:rsid w:val="005F231B"/>
    <w:rsid w:val="005F79BF"/>
    <w:rsid w:val="0066407B"/>
    <w:rsid w:val="00674992"/>
    <w:rsid w:val="006904BE"/>
    <w:rsid w:val="0069456E"/>
    <w:rsid w:val="006D3639"/>
    <w:rsid w:val="006E0D80"/>
    <w:rsid w:val="00710FF5"/>
    <w:rsid w:val="00713684"/>
    <w:rsid w:val="00714F64"/>
    <w:rsid w:val="00720023"/>
    <w:rsid w:val="00747584"/>
    <w:rsid w:val="00753107"/>
    <w:rsid w:val="00767194"/>
    <w:rsid w:val="00774098"/>
    <w:rsid w:val="007C1C9E"/>
    <w:rsid w:val="00810519"/>
    <w:rsid w:val="00822E2B"/>
    <w:rsid w:val="0084798F"/>
    <w:rsid w:val="00850861"/>
    <w:rsid w:val="00872D49"/>
    <w:rsid w:val="00890547"/>
    <w:rsid w:val="00892168"/>
    <w:rsid w:val="008D1DE6"/>
    <w:rsid w:val="008D7366"/>
    <w:rsid w:val="008E2BBB"/>
    <w:rsid w:val="008E464C"/>
    <w:rsid w:val="009152DD"/>
    <w:rsid w:val="00916782"/>
    <w:rsid w:val="00923637"/>
    <w:rsid w:val="00933018"/>
    <w:rsid w:val="00950908"/>
    <w:rsid w:val="0095450C"/>
    <w:rsid w:val="00960E98"/>
    <w:rsid w:val="009C372D"/>
    <w:rsid w:val="00A23A69"/>
    <w:rsid w:val="00AB1FF9"/>
    <w:rsid w:val="00AB7DE6"/>
    <w:rsid w:val="00AF5DE2"/>
    <w:rsid w:val="00B25225"/>
    <w:rsid w:val="00B67C1B"/>
    <w:rsid w:val="00B80A14"/>
    <w:rsid w:val="00BB5049"/>
    <w:rsid w:val="00BD339F"/>
    <w:rsid w:val="00BE1DF5"/>
    <w:rsid w:val="00C64C47"/>
    <w:rsid w:val="00C729D5"/>
    <w:rsid w:val="00C73811"/>
    <w:rsid w:val="00CF143D"/>
    <w:rsid w:val="00D05242"/>
    <w:rsid w:val="00D67F9B"/>
    <w:rsid w:val="00D73380"/>
    <w:rsid w:val="00E22CF8"/>
    <w:rsid w:val="00E31DBB"/>
    <w:rsid w:val="00E52589"/>
    <w:rsid w:val="00E60BEE"/>
    <w:rsid w:val="00E9186F"/>
    <w:rsid w:val="00E92BF0"/>
    <w:rsid w:val="00E9742D"/>
    <w:rsid w:val="00ED2258"/>
    <w:rsid w:val="00ED2DED"/>
    <w:rsid w:val="00F26C73"/>
    <w:rsid w:val="00FA71E5"/>
    <w:rsid w:val="00FD7081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541C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6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6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9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Heck</dc:creator>
  <cp:keywords/>
  <dc:description/>
  <cp:lastModifiedBy>Constantin Sandmann</cp:lastModifiedBy>
  <cp:revision>87</cp:revision>
  <dcterms:created xsi:type="dcterms:W3CDTF">2016-04-13T06:30:00Z</dcterms:created>
  <dcterms:modified xsi:type="dcterms:W3CDTF">2016-04-13T11:36:00Z</dcterms:modified>
</cp:coreProperties>
</file>